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78C3B3" w14:textId="77777777" w:rsidR="003A595A" w:rsidRPr="004900E4" w:rsidRDefault="003A595A" w:rsidP="00311DC5">
      <w:pPr>
        <w:pStyle w:val="Nyilatkozatcm"/>
      </w:pPr>
      <w:r w:rsidRPr="004900E4">
        <w:t>FELADATKIÍRÁS</w:t>
      </w:r>
    </w:p>
    <w:p w14:paraId="01F86A22" w14:textId="77777777" w:rsidR="003A595A" w:rsidRPr="004900E4" w:rsidRDefault="003A595A" w:rsidP="003A595A">
      <w:r w:rsidRPr="004900E4">
        <w:t xml:space="preserve">A feladatkiírást a </w:t>
      </w:r>
      <w:r w:rsidRPr="004900E4">
        <w:rPr>
          <w:rStyle w:val="Kiemels2"/>
        </w:rPr>
        <w:t>tanszék saját előírása szerint</w:t>
      </w:r>
      <w:r w:rsidRPr="004900E4">
        <w:t xml:space="preserve">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320C49BF" w14:textId="77777777" w:rsidR="003A595A" w:rsidRPr="004900E4" w:rsidRDefault="003A595A" w:rsidP="003A595A">
      <w:pPr>
        <w:pStyle w:val="Cmlaplog"/>
      </w:pPr>
      <w:r w:rsidRPr="004900E4">
        <w:br w:type="page"/>
      </w:r>
      <w:r w:rsidRPr="004900E4">
        <w:rPr>
          <w:noProof/>
          <w:lang w:val="en-US"/>
        </w:rPr>
        <w:lastRenderedPageBreak/>
        <w:drawing>
          <wp:inline distT="0" distB="0" distL="0" distR="0" wp14:anchorId="076BC4F6" wp14:editId="4C6FBD0D">
            <wp:extent cx="1937385" cy="544195"/>
            <wp:effectExtent l="0" t="0" r="5715" b="8255"/>
            <wp:docPr id="2" name="Kép 2"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7385" cy="544195"/>
                    </a:xfrm>
                    <a:prstGeom prst="rect">
                      <a:avLst/>
                    </a:prstGeom>
                    <a:noFill/>
                    <a:ln>
                      <a:noFill/>
                    </a:ln>
                  </pic:spPr>
                </pic:pic>
              </a:graphicData>
            </a:graphic>
          </wp:inline>
        </w:drawing>
      </w:r>
    </w:p>
    <w:p w14:paraId="1C75E6BE" w14:textId="77777777" w:rsidR="003A595A" w:rsidRPr="004900E4" w:rsidRDefault="003A595A" w:rsidP="003A595A">
      <w:pPr>
        <w:pStyle w:val="Cmlapegyetem"/>
      </w:pPr>
      <w:r w:rsidRPr="004900E4">
        <w:t>Budapesti Műszaki és Gazdaságtudományi Egyetem</w:t>
      </w:r>
    </w:p>
    <w:p w14:paraId="7221B849" w14:textId="77777777" w:rsidR="003A595A" w:rsidRPr="004900E4" w:rsidRDefault="003A595A" w:rsidP="003A595A">
      <w:pPr>
        <w:pStyle w:val="Cmlapkarstanszk"/>
      </w:pPr>
      <w:r w:rsidRPr="004900E4">
        <w:t>Villamosmérnöki és Informatikai Kar</w:t>
      </w:r>
    </w:p>
    <w:p w14:paraId="12A7C5FD" w14:textId="77777777" w:rsidR="003A595A" w:rsidRPr="004900E4" w:rsidRDefault="002B0C4E" w:rsidP="003A595A">
      <w:pPr>
        <w:pStyle w:val="Cmlapkarstanszk"/>
      </w:pPr>
      <w:r>
        <w:fldChar w:fldCharType="begin"/>
      </w:r>
      <w:r w:rsidR="00343E16">
        <w:instrText xml:space="preserve"> DOCPROPERTY  Company  \* MERGEFORMAT </w:instrText>
      </w:r>
      <w:r>
        <w:fldChar w:fldCharType="end"/>
      </w:r>
    </w:p>
    <w:p w14:paraId="496347B6" w14:textId="77777777" w:rsidR="003A595A" w:rsidRPr="004900E4" w:rsidRDefault="003A595A" w:rsidP="003A595A"/>
    <w:p w14:paraId="00C2F1EE" w14:textId="77777777" w:rsidR="003A595A" w:rsidRPr="004900E4" w:rsidRDefault="003A595A" w:rsidP="003A595A"/>
    <w:p w14:paraId="51C7DEA6" w14:textId="77777777" w:rsidR="003A595A" w:rsidRPr="004900E4" w:rsidRDefault="003A595A" w:rsidP="003A595A"/>
    <w:p w14:paraId="7BB56011" w14:textId="77777777" w:rsidR="003A595A" w:rsidRPr="004900E4" w:rsidRDefault="003A595A" w:rsidP="003A595A"/>
    <w:p w14:paraId="783368B4" w14:textId="77777777" w:rsidR="003A595A" w:rsidRPr="004900E4" w:rsidRDefault="003A595A" w:rsidP="003A595A"/>
    <w:p w14:paraId="6744BD65" w14:textId="77777777" w:rsidR="003A595A" w:rsidRPr="004900E4" w:rsidRDefault="003A595A" w:rsidP="003A595A"/>
    <w:p w14:paraId="5322BD35" w14:textId="77777777" w:rsidR="003A595A" w:rsidRPr="004900E4" w:rsidRDefault="003A595A" w:rsidP="003A595A"/>
    <w:p w14:paraId="76C17B35" w14:textId="77777777" w:rsidR="003A595A" w:rsidRPr="004900E4" w:rsidRDefault="003A595A" w:rsidP="003A595A">
      <w:pPr>
        <w:pStyle w:val="Cmlapszerz"/>
      </w:pPr>
      <w:r w:rsidRPr="004900E4">
        <w:t>Deák Zsolt</w:t>
      </w:r>
    </w:p>
    <w:p w14:paraId="77A0A21A" w14:textId="77777777" w:rsidR="003A595A" w:rsidRPr="004900E4" w:rsidRDefault="00BE5BD3" w:rsidP="003A595A">
      <w:pPr>
        <w:pStyle w:val="Cm"/>
      </w:pPr>
      <w:r>
        <w:t>Web scraping powershellel</w:t>
      </w:r>
    </w:p>
    <w:p w14:paraId="6877B767" w14:textId="77777777" w:rsidR="003A595A" w:rsidRPr="004900E4" w:rsidRDefault="00BE5BD3" w:rsidP="003A595A">
      <w:pPr>
        <w:pStyle w:val="Alcm"/>
      </w:pPr>
      <w:r>
        <w:t>Automatizált adatgyűjtés</w:t>
      </w:r>
      <w:r w:rsidR="002336BD">
        <w:t xml:space="preserve"> a világhálón</w:t>
      </w:r>
    </w:p>
    <w:p w14:paraId="53C3E347" w14:textId="77777777" w:rsidR="003A595A" w:rsidRPr="004900E4" w:rsidRDefault="003C5AAC" w:rsidP="003A595A">
      <w:pPr>
        <w:pStyle w:val="Alcm"/>
      </w:pPr>
      <w:r>
        <w:rPr>
          <w:lang w:val="en-US"/>
        </w:rPr>
        <w:pict w14:anchorId="75B47196">
          <v:shapetype id="_x0000_t202" coordsize="21600,21600" o:spt="202" path="m,l,21600r21600,l21600,xe">
            <v:stroke joinstyle="miter"/>
            <v:path gradientshapeok="t" o:connecttype="rect"/>
          </v:shapetype>
          <v:shape id="Szövegdoboz 3" o:spid="_x0000_s1026" type="#_x0000_t202" style="position:absolute;left:0;text-align:left;margin-left:204.6pt;margin-top:.7pt;width:226.75pt;height:118.2pt;z-index:25165926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" stroked="f">
            <v:textbox style="mso-next-textbox:#Szövegdoboz 3">
              <w:txbxContent>
                <w:p w14:paraId="6E86971F" w14:textId="77777777" w:rsidR="003C5AAC" w:rsidRDefault="003C5AAC" w:rsidP="003A595A">
                  <w:pPr>
                    <w:keepLines/>
                    <w:spacing w:after="0"/>
                    <w:ind w:firstLine="0"/>
                    <w:jc w:val="center"/>
                    <w:rPr>
                      <w:smallCaps/>
                    </w:rPr>
                  </w:pPr>
                  <w:r>
                    <w:rPr>
                      <w:smallCaps/>
                    </w:rPr>
                    <w:t>Konzulensek</w:t>
                  </w:r>
                </w:p>
                <w:p w14:paraId="3C607214" w14:textId="77777777" w:rsidR="003C5AAC" w:rsidRDefault="003C5AAC" w:rsidP="003A595A">
                  <w:pPr>
                    <w:pStyle w:val="Cmlapszerz"/>
                  </w:pPr>
                  <w:r>
                    <w:t>Nguyen Gábor Loi</w:t>
                  </w:r>
                </w:p>
                <w:p w14:paraId="5B053FCE" w14:textId="77777777" w:rsidR="003C5AAC" w:rsidRDefault="003C5AAC" w:rsidP="003A595A">
                  <w:pPr>
                    <w:pStyle w:val="Cmlapszerz"/>
                  </w:pPr>
                  <w:r>
                    <w:t>Dr. Goldschmidt Balázs</w:t>
                  </w:r>
                </w:p>
                <w:p w14:paraId="736DBA2B" w14:textId="77777777" w:rsidR="003C5AAC" w:rsidRDefault="003C5AAC" w:rsidP="003A595A">
                  <w:pPr>
                    <w:spacing w:after="0"/>
                    <w:ind w:firstLine="0"/>
                    <w:jc w:val="center"/>
                  </w:pPr>
                  <w:r>
                    <w:t xml:space="preserve">BUDAPEST, </w:t>
                  </w:r>
                  <w:r>
                    <w:fldChar w:fldCharType="begin"/>
                  </w:r>
                  <w:r>
                    <w:instrText xml:space="preserve"> DATE \@ "yyyy" \* MERGEFORMAT </w:instrText>
                  </w:r>
                  <w:r>
                    <w:fldChar w:fldCharType="separate"/>
                  </w:r>
                  <w:r>
                    <w:rPr>
                      <w:noProof/>
                    </w:rPr>
                    <w:t>2016</w:t>
                  </w:r>
                  <w:r>
                    <w:rPr>
                      <w:noProof/>
                    </w:rPr>
                    <w:fldChar w:fldCharType="end"/>
                  </w:r>
                </w:p>
              </w:txbxContent>
            </v:textbox>
            <w10:wrap anchorx="page"/>
          </v:shape>
        </w:pict>
      </w:r>
    </w:p>
    <w:p w14:paraId="1CF2F41C" w14:textId="77777777" w:rsidR="003A595A" w:rsidRPr="004900E4" w:rsidRDefault="003A595A" w:rsidP="003A595A">
      <w:pPr>
        <w:pStyle w:val="Fejezetcmtartalomjegyzknlkl"/>
      </w:pPr>
      <w:r w:rsidRPr="004900E4">
        <w:lastRenderedPageBreak/>
        <w:t>Tartalomjegyzék</w:t>
      </w:r>
    </w:p>
    <w:p w14:paraId="2F8B9D6E" w14:textId="77777777" w:rsidR="007D2654" w:rsidRDefault="002B0C4E">
      <w:pPr>
        <w:pStyle w:val="TJ1"/>
        <w:rPr>
          <w:rFonts w:asciiTheme="minorHAnsi" w:eastAsiaTheme="minorEastAsia" w:hAnsiTheme="minorHAnsi" w:cstheme="minorBidi"/>
          <w:b w:val="0"/>
          <w:noProof/>
          <w:sz w:val="22"/>
          <w:szCs w:val="22"/>
          <w:lang w:val="en-US"/>
        </w:rPr>
      </w:pPr>
      <w:r w:rsidRPr="004900E4">
        <w:fldChar w:fldCharType="begin"/>
      </w:r>
      <w:r w:rsidR="003A595A" w:rsidRPr="004900E4">
        <w:instrText xml:space="preserve"> TOC \o "1-3" \h \z \u </w:instrText>
      </w:r>
      <w:r w:rsidRPr="004900E4">
        <w:fldChar w:fldCharType="separate"/>
      </w:r>
      <w:hyperlink w:anchor="_Toc468634529" w:history="1">
        <w:r w:rsidR="007D2654" w:rsidRPr="00EF3981">
          <w:rPr>
            <w:rStyle w:val="Hiperhivatkozs"/>
            <w:noProof/>
          </w:rPr>
          <w:t>1 Bevezetés</w:t>
        </w:r>
        <w:r w:rsidR="007D2654">
          <w:rPr>
            <w:noProof/>
            <w:webHidden/>
          </w:rPr>
          <w:tab/>
        </w:r>
        <w:r w:rsidR="007D2654">
          <w:rPr>
            <w:noProof/>
            <w:webHidden/>
          </w:rPr>
          <w:fldChar w:fldCharType="begin"/>
        </w:r>
        <w:r w:rsidR="007D2654">
          <w:rPr>
            <w:noProof/>
            <w:webHidden/>
          </w:rPr>
          <w:instrText xml:space="preserve"> PAGEREF _Toc468634529 \h </w:instrText>
        </w:r>
        <w:r w:rsidR="007D2654">
          <w:rPr>
            <w:noProof/>
            <w:webHidden/>
          </w:rPr>
        </w:r>
        <w:r w:rsidR="007D2654">
          <w:rPr>
            <w:noProof/>
            <w:webHidden/>
          </w:rPr>
          <w:fldChar w:fldCharType="separate"/>
        </w:r>
        <w:r w:rsidR="007D2654">
          <w:rPr>
            <w:noProof/>
            <w:webHidden/>
          </w:rPr>
          <w:t>8</w:t>
        </w:r>
        <w:r w:rsidR="007D2654">
          <w:rPr>
            <w:noProof/>
            <w:webHidden/>
          </w:rPr>
          <w:fldChar w:fldCharType="end"/>
        </w:r>
      </w:hyperlink>
    </w:p>
    <w:p w14:paraId="1A2354D6" w14:textId="77777777" w:rsidR="007D2654" w:rsidRDefault="007D2654">
      <w:pPr>
        <w:pStyle w:val="TJ1"/>
        <w:rPr>
          <w:rFonts w:asciiTheme="minorHAnsi" w:eastAsiaTheme="minorEastAsia" w:hAnsiTheme="minorHAnsi" w:cstheme="minorBidi"/>
          <w:b w:val="0"/>
          <w:noProof/>
          <w:sz w:val="22"/>
          <w:szCs w:val="22"/>
          <w:lang w:val="en-US"/>
        </w:rPr>
      </w:pPr>
      <w:hyperlink w:anchor="_Toc468634530" w:history="1">
        <w:r w:rsidRPr="00EF3981">
          <w:rPr>
            <w:rStyle w:val="Hiperhivatkozs"/>
            <w:noProof/>
          </w:rPr>
          <w:t>2 Irodalomkutatás</w:t>
        </w:r>
        <w:r>
          <w:rPr>
            <w:noProof/>
            <w:webHidden/>
          </w:rPr>
          <w:tab/>
        </w:r>
        <w:r>
          <w:rPr>
            <w:noProof/>
            <w:webHidden/>
          </w:rPr>
          <w:fldChar w:fldCharType="begin"/>
        </w:r>
        <w:r>
          <w:rPr>
            <w:noProof/>
            <w:webHidden/>
          </w:rPr>
          <w:instrText xml:space="preserve"> PAGEREF _Toc468634530 \h </w:instrText>
        </w:r>
        <w:r>
          <w:rPr>
            <w:noProof/>
            <w:webHidden/>
          </w:rPr>
        </w:r>
        <w:r>
          <w:rPr>
            <w:noProof/>
            <w:webHidden/>
          </w:rPr>
          <w:fldChar w:fldCharType="separate"/>
        </w:r>
        <w:r>
          <w:rPr>
            <w:noProof/>
            <w:webHidden/>
          </w:rPr>
          <w:t>10</w:t>
        </w:r>
        <w:r>
          <w:rPr>
            <w:noProof/>
            <w:webHidden/>
          </w:rPr>
          <w:fldChar w:fldCharType="end"/>
        </w:r>
      </w:hyperlink>
    </w:p>
    <w:p w14:paraId="587A6158" w14:textId="77777777" w:rsidR="007D2654" w:rsidRDefault="007D2654">
      <w:pPr>
        <w:pStyle w:val="TJ2"/>
        <w:tabs>
          <w:tab w:val="right" w:leader="dot" w:pos="8494"/>
        </w:tabs>
        <w:rPr>
          <w:rFonts w:asciiTheme="minorHAnsi" w:eastAsiaTheme="minorEastAsia" w:hAnsiTheme="minorHAnsi" w:cstheme="minorBidi"/>
          <w:noProof/>
          <w:sz w:val="22"/>
          <w:szCs w:val="22"/>
          <w:lang w:val="en-US"/>
        </w:rPr>
      </w:pPr>
      <w:hyperlink w:anchor="_Toc468634531" w:history="1">
        <w:r w:rsidRPr="00EF3981">
          <w:rPr>
            <w:rStyle w:val="Hiperhivatkozs"/>
            <w:noProof/>
          </w:rPr>
          <w:t>2.1 PowerShell és képességei</w:t>
        </w:r>
        <w:r>
          <w:rPr>
            <w:noProof/>
            <w:webHidden/>
          </w:rPr>
          <w:tab/>
        </w:r>
        <w:r>
          <w:rPr>
            <w:noProof/>
            <w:webHidden/>
          </w:rPr>
          <w:fldChar w:fldCharType="begin"/>
        </w:r>
        <w:r>
          <w:rPr>
            <w:noProof/>
            <w:webHidden/>
          </w:rPr>
          <w:instrText xml:space="preserve"> PAGEREF _Toc468634531 \h </w:instrText>
        </w:r>
        <w:r>
          <w:rPr>
            <w:noProof/>
            <w:webHidden/>
          </w:rPr>
        </w:r>
        <w:r>
          <w:rPr>
            <w:noProof/>
            <w:webHidden/>
          </w:rPr>
          <w:fldChar w:fldCharType="separate"/>
        </w:r>
        <w:r>
          <w:rPr>
            <w:noProof/>
            <w:webHidden/>
          </w:rPr>
          <w:t>10</w:t>
        </w:r>
        <w:r>
          <w:rPr>
            <w:noProof/>
            <w:webHidden/>
          </w:rPr>
          <w:fldChar w:fldCharType="end"/>
        </w:r>
      </w:hyperlink>
    </w:p>
    <w:p w14:paraId="69F5515F" w14:textId="77777777" w:rsidR="007D2654" w:rsidRDefault="007D2654">
      <w:pPr>
        <w:pStyle w:val="TJ3"/>
        <w:tabs>
          <w:tab w:val="right" w:leader="dot" w:pos="8494"/>
        </w:tabs>
        <w:rPr>
          <w:rFonts w:asciiTheme="minorHAnsi" w:eastAsiaTheme="minorEastAsia" w:hAnsiTheme="minorHAnsi" w:cstheme="minorBidi"/>
          <w:noProof/>
          <w:sz w:val="22"/>
          <w:szCs w:val="22"/>
          <w:lang w:val="en-US"/>
        </w:rPr>
      </w:pPr>
      <w:hyperlink w:anchor="_Toc468634532" w:history="1">
        <w:r w:rsidRPr="00EF3981">
          <w:rPr>
            <w:rStyle w:val="Hiperhivatkozs"/>
            <w:noProof/>
          </w:rPr>
          <w:t>2.1.1 Invoke-Webrequest, Invoke-RestMethod</w:t>
        </w:r>
        <w:r>
          <w:rPr>
            <w:noProof/>
            <w:webHidden/>
          </w:rPr>
          <w:tab/>
        </w:r>
        <w:r>
          <w:rPr>
            <w:noProof/>
            <w:webHidden/>
          </w:rPr>
          <w:fldChar w:fldCharType="begin"/>
        </w:r>
        <w:r>
          <w:rPr>
            <w:noProof/>
            <w:webHidden/>
          </w:rPr>
          <w:instrText xml:space="preserve"> PAGEREF _Toc468634532 \h </w:instrText>
        </w:r>
        <w:r>
          <w:rPr>
            <w:noProof/>
            <w:webHidden/>
          </w:rPr>
        </w:r>
        <w:r>
          <w:rPr>
            <w:noProof/>
            <w:webHidden/>
          </w:rPr>
          <w:fldChar w:fldCharType="separate"/>
        </w:r>
        <w:r>
          <w:rPr>
            <w:noProof/>
            <w:webHidden/>
          </w:rPr>
          <w:t>10</w:t>
        </w:r>
        <w:r>
          <w:rPr>
            <w:noProof/>
            <w:webHidden/>
          </w:rPr>
          <w:fldChar w:fldCharType="end"/>
        </w:r>
      </w:hyperlink>
    </w:p>
    <w:p w14:paraId="033F92A4" w14:textId="77777777" w:rsidR="007D2654" w:rsidRDefault="007D2654">
      <w:pPr>
        <w:pStyle w:val="TJ3"/>
        <w:tabs>
          <w:tab w:val="right" w:leader="dot" w:pos="8494"/>
        </w:tabs>
        <w:rPr>
          <w:rFonts w:asciiTheme="minorHAnsi" w:eastAsiaTheme="minorEastAsia" w:hAnsiTheme="minorHAnsi" w:cstheme="minorBidi"/>
          <w:noProof/>
          <w:sz w:val="22"/>
          <w:szCs w:val="22"/>
          <w:lang w:val="en-US"/>
        </w:rPr>
      </w:pPr>
      <w:hyperlink w:anchor="_Toc468634533" w:history="1">
        <w:r w:rsidRPr="00EF3981">
          <w:rPr>
            <w:rStyle w:val="Hiperhivatkozs"/>
            <w:noProof/>
          </w:rPr>
          <w:t>2.1.2 Internet Explorer object</w:t>
        </w:r>
        <w:r>
          <w:rPr>
            <w:noProof/>
            <w:webHidden/>
          </w:rPr>
          <w:tab/>
        </w:r>
        <w:r>
          <w:rPr>
            <w:noProof/>
            <w:webHidden/>
          </w:rPr>
          <w:fldChar w:fldCharType="begin"/>
        </w:r>
        <w:r>
          <w:rPr>
            <w:noProof/>
            <w:webHidden/>
          </w:rPr>
          <w:instrText xml:space="preserve"> PAGEREF _Toc468634533 \h </w:instrText>
        </w:r>
        <w:r>
          <w:rPr>
            <w:noProof/>
            <w:webHidden/>
          </w:rPr>
        </w:r>
        <w:r>
          <w:rPr>
            <w:noProof/>
            <w:webHidden/>
          </w:rPr>
          <w:fldChar w:fldCharType="separate"/>
        </w:r>
        <w:r>
          <w:rPr>
            <w:noProof/>
            <w:webHidden/>
          </w:rPr>
          <w:t>11</w:t>
        </w:r>
        <w:r>
          <w:rPr>
            <w:noProof/>
            <w:webHidden/>
          </w:rPr>
          <w:fldChar w:fldCharType="end"/>
        </w:r>
      </w:hyperlink>
    </w:p>
    <w:p w14:paraId="38E94AFC" w14:textId="77777777" w:rsidR="007D2654" w:rsidRDefault="007D2654">
      <w:pPr>
        <w:pStyle w:val="TJ2"/>
        <w:tabs>
          <w:tab w:val="right" w:leader="dot" w:pos="8494"/>
        </w:tabs>
        <w:rPr>
          <w:rFonts w:asciiTheme="minorHAnsi" w:eastAsiaTheme="minorEastAsia" w:hAnsiTheme="minorHAnsi" w:cstheme="minorBidi"/>
          <w:noProof/>
          <w:sz w:val="22"/>
          <w:szCs w:val="22"/>
          <w:lang w:val="en-US"/>
        </w:rPr>
      </w:pPr>
      <w:hyperlink w:anchor="_Toc468634534" w:history="1">
        <w:r w:rsidRPr="00EF3981">
          <w:rPr>
            <w:rStyle w:val="Hiperhivatkozs"/>
            <w:noProof/>
          </w:rPr>
          <w:t>2.2 Front end</w:t>
        </w:r>
        <w:r>
          <w:rPr>
            <w:noProof/>
            <w:webHidden/>
          </w:rPr>
          <w:tab/>
        </w:r>
        <w:r>
          <w:rPr>
            <w:noProof/>
            <w:webHidden/>
          </w:rPr>
          <w:fldChar w:fldCharType="begin"/>
        </w:r>
        <w:r>
          <w:rPr>
            <w:noProof/>
            <w:webHidden/>
          </w:rPr>
          <w:instrText xml:space="preserve"> PAGEREF _Toc468634534 \h </w:instrText>
        </w:r>
        <w:r>
          <w:rPr>
            <w:noProof/>
            <w:webHidden/>
          </w:rPr>
        </w:r>
        <w:r>
          <w:rPr>
            <w:noProof/>
            <w:webHidden/>
          </w:rPr>
          <w:fldChar w:fldCharType="separate"/>
        </w:r>
        <w:r>
          <w:rPr>
            <w:noProof/>
            <w:webHidden/>
          </w:rPr>
          <w:t>11</w:t>
        </w:r>
        <w:r>
          <w:rPr>
            <w:noProof/>
            <w:webHidden/>
          </w:rPr>
          <w:fldChar w:fldCharType="end"/>
        </w:r>
      </w:hyperlink>
    </w:p>
    <w:p w14:paraId="68EE823C" w14:textId="77777777" w:rsidR="007D2654" w:rsidRDefault="007D2654">
      <w:pPr>
        <w:pStyle w:val="TJ1"/>
        <w:rPr>
          <w:rFonts w:asciiTheme="minorHAnsi" w:eastAsiaTheme="minorEastAsia" w:hAnsiTheme="minorHAnsi" w:cstheme="minorBidi"/>
          <w:b w:val="0"/>
          <w:noProof/>
          <w:sz w:val="22"/>
          <w:szCs w:val="22"/>
          <w:lang w:val="en-US"/>
        </w:rPr>
      </w:pPr>
      <w:hyperlink w:anchor="_Toc468634535" w:history="1">
        <w:r w:rsidRPr="00EF3981">
          <w:rPr>
            <w:rStyle w:val="Hiperhivatkozs"/>
            <w:noProof/>
          </w:rPr>
          <w:t>3 Tervezés</w:t>
        </w:r>
        <w:r>
          <w:rPr>
            <w:noProof/>
            <w:webHidden/>
          </w:rPr>
          <w:tab/>
        </w:r>
        <w:r>
          <w:rPr>
            <w:noProof/>
            <w:webHidden/>
          </w:rPr>
          <w:fldChar w:fldCharType="begin"/>
        </w:r>
        <w:r>
          <w:rPr>
            <w:noProof/>
            <w:webHidden/>
          </w:rPr>
          <w:instrText xml:space="preserve"> PAGEREF _Toc468634535 \h </w:instrText>
        </w:r>
        <w:r>
          <w:rPr>
            <w:noProof/>
            <w:webHidden/>
          </w:rPr>
        </w:r>
        <w:r>
          <w:rPr>
            <w:noProof/>
            <w:webHidden/>
          </w:rPr>
          <w:fldChar w:fldCharType="separate"/>
        </w:r>
        <w:r>
          <w:rPr>
            <w:noProof/>
            <w:webHidden/>
          </w:rPr>
          <w:t>12</w:t>
        </w:r>
        <w:r>
          <w:rPr>
            <w:noProof/>
            <w:webHidden/>
          </w:rPr>
          <w:fldChar w:fldCharType="end"/>
        </w:r>
      </w:hyperlink>
    </w:p>
    <w:p w14:paraId="21071CBA" w14:textId="77777777" w:rsidR="007D2654" w:rsidRDefault="007D2654">
      <w:pPr>
        <w:pStyle w:val="TJ2"/>
        <w:tabs>
          <w:tab w:val="right" w:leader="dot" w:pos="8494"/>
        </w:tabs>
        <w:rPr>
          <w:rFonts w:asciiTheme="minorHAnsi" w:eastAsiaTheme="minorEastAsia" w:hAnsiTheme="minorHAnsi" w:cstheme="minorBidi"/>
          <w:noProof/>
          <w:sz w:val="22"/>
          <w:szCs w:val="22"/>
          <w:lang w:val="en-US"/>
        </w:rPr>
      </w:pPr>
      <w:hyperlink w:anchor="_Toc468634536" w:history="1">
        <w:r w:rsidRPr="00EF3981">
          <w:rPr>
            <w:rStyle w:val="Hiperhivatkozs"/>
            <w:noProof/>
          </w:rPr>
          <w:t>3.1 Funkcionalitás (felhasználói szint)</w:t>
        </w:r>
        <w:r>
          <w:rPr>
            <w:noProof/>
            <w:webHidden/>
          </w:rPr>
          <w:tab/>
        </w:r>
        <w:r>
          <w:rPr>
            <w:noProof/>
            <w:webHidden/>
          </w:rPr>
          <w:fldChar w:fldCharType="begin"/>
        </w:r>
        <w:r>
          <w:rPr>
            <w:noProof/>
            <w:webHidden/>
          </w:rPr>
          <w:instrText xml:space="preserve"> PAGEREF _Toc468634536 \h </w:instrText>
        </w:r>
        <w:r>
          <w:rPr>
            <w:noProof/>
            <w:webHidden/>
          </w:rPr>
        </w:r>
        <w:r>
          <w:rPr>
            <w:noProof/>
            <w:webHidden/>
          </w:rPr>
          <w:fldChar w:fldCharType="separate"/>
        </w:r>
        <w:r>
          <w:rPr>
            <w:noProof/>
            <w:webHidden/>
          </w:rPr>
          <w:t>13</w:t>
        </w:r>
        <w:r>
          <w:rPr>
            <w:noProof/>
            <w:webHidden/>
          </w:rPr>
          <w:fldChar w:fldCharType="end"/>
        </w:r>
      </w:hyperlink>
    </w:p>
    <w:p w14:paraId="28E5D8C0" w14:textId="77777777" w:rsidR="007D2654" w:rsidRDefault="007D2654">
      <w:pPr>
        <w:pStyle w:val="TJ3"/>
        <w:tabs>
          <w:tab w:val="right" w:leader="dot" w:pos="8494"/>
        </w:tabs>
        <w:rPr>
          <w:rFonts w:asciiTheme="minorHAnsi" w:eastAsiaTheme="minorEastAsia" w:hAnsiTheme="minorHAnsi" w:cstheme="minorBidi"/>
          <w:noProof/>
          <w:sz w:val="22"/>
          <w:szCs w:val="22"/>
          <w:lang w:val="en-US"/>
        </w:rPr>
      </w:pPr>
      <w:hyperlink w:anchor="_Toc468634537" w:history="1">
        <w:r w:rsidRPr="00EF3981">
          <w:rPr>
            <w:rStyle w:val="Hiperhivatkozs"/>
            <w:noProof/>
          </w:rPr>
          <w:t>3.1.1 Back end</w:t>
        </w:r>
        <w:r>
          <w:rPr>
            <w:noProof/>
            <w:webHidden/>
          </w:rPr>
          <w:tab/>
        </w:r>
        <w:r>
          <w:rPr>
            <w:noProof/>
            <w:webHidden/>
          </w:rPr>
          <w:fldChar w:fldCharType="begin"/>
        </w:r>
        <w:r>
          <w:rPr>
            <w:noProof/>
            <w:webHidden/>
          </w:rPr>
          <w:instrText xml:space="preserve"> PAGEREF _Toc468634537 \h </w:instrText>
        </w:r>
        <w:r>
          <w:rPr>
            <w:noProof/>
            <w:webHidden/>
          </w:rPr>
        </w:r>
        <w:r>
          <w:rPr>
            <w:noProof/>
            <w:webHidden/>
          </w:rPr>
          <w:fldChar w:fldCharType="separate"/>
        </w:r>
        <w:r>
          <w:rPr>
            <w:noProof/>
            <w:webHidden/>
          </w:rPr>
          <w:t>13</w:t>
        </w:r>
        <w:r>
          <w:rPr>
            <w:noProof/>
            <w:webHidden/>
          </w:rPr>
          <w:fldChar w:fldCharType="end"/>
        </w:r>
      </w:hyperlink>
    </w:p>
    <w:p w14:paraId="14B8F4AD" w14:textId="77777777" w:rsidR="007D2654" w:rsidRDefault="007D2654">
      <w:pPr>
        <w:pStyle w:val="TJ3"/>
        <w:tabs>
          <w:tab w:val="right" w:leader="dot" w:pos="8494"/>
        </w:tabs>
        <w:rPr>
          <w:rFonts w:asciiTheme="minorHAnsi" w:eastAsiaTheme="minorEastAsia" w:hAnsiTheme="minorHAnsi" w:cstheme="minorBidi"/>
          <w:noProof/>
          <w:sz w:val="22"/>
          <w:szCs w:val="22"/>
          <w:lang w:val="en-US"/>
        </w:rPr>
      </w:pPr>
      <w:hyperlink w:anchor="_Toc468634538" w:history="1">
        <w:r w:rsidRPr="00EF3981">
          <w:rPr>
            <w:rStyle w:val="Hiperhivatkozs"/>
            <w:noProof/>
          </w:rPr>
          <w:t>3.1.2 Front end</w:t>
        </w:r>
        <w:r>
          <w:rPr>
            <w:noProof/>
            <w:webHidden/>
          </w:rPr>
          <w:tab/>
        </w:r>
        <w:r>
          <w:rPr>
            <w:noProof/>
            <w:webHidden/>
          </w:rPr>
          <w:fldChar w:fldCharType="begin"/>
        </w:r>
        <w:r>
          <w:rPr>
            <w:noProof/>
            <w:webHidden/>
          </w:rPr>
          <w:instrText xml:space="preserve"> PAGEREF _Toc468634538 \h </w:instrText>
        </w:r>
        <w:r>
          <w:rPr>
            <w:noProof/>
            <w:webHidden/>
          </w:rPr>
        </w:r>
        <w:r>
          <w:rPr>
            <w:noProof/>
            <w:webHidden/>
          </w:rPr>
          <w:fldChar w:fldCharType="separate"/>
        </w:r>
        <w:r>
          <w:rPr>
            <w:noProof/>
            <w:webHidden/>
          </w:rPr>
          <w:t>18</w:t>
        </w:r>
        <w:r>
          <w:rPr>
            <w:noProof/>
            <w:webHidden/>
          </w:rPr>
          <w:fldChar w:fldCharType="end"/>
        </w:r>
      </w:hyperlink>
    </w:p>
    <w:p w14:paraId="168F49CC" w14:textId="77777777" w:rsidR="007D2654" w:rsidRDefault="007D2654">
      <w:pPr>
        <w:pStyle w:val="TJ2"/>
        <w:tabs>
          <w:tab w:val="right" w:leader="dot" w:pos="8494"/>
        </w:tabs>
        <w:rPr>
          <w:rFonts w:asciiTheme="minorHAnsi" w:eastAsiaTheme="minorEastAsia" w:hAnsiTheme="minorHAnsi" w:cstheme="minorBidi"/>
          <w:noProof/>
          <w:sz w:val="22"/>
          <w:szCs w:val="22"/>
          <w:lang w:val="en-US"/>
        </w:rPr>
      </w:pPr>
      <w:hyperlink w:anchor="_Toc468634539" w:history="1">
        <w:r w:rsidRPr="00EF3981">
          <w:rPr>
            <w:rStyle w:val="Hiperhivatkozs"/>
            <w:noProof/>
          </w:rPr>
          <w:t>3.2 Funkcionalitás (rendszer és komponens szint)</w:t>
        </w:r>
        <w:r>
          <w:rPr>
            <w:noProof/>
            <w:webHidden/>
          </w:rPr>
          <w:tab/>
        </w:r>
        <w:r>
          <w:rPr>
            <w:noProof/>
            <w:webHidden/>
          </w:rPr>
          <w:fldChar w:fldCharType="begin"/>
        </w:r>
        <w:r>
          <w:rPr>
            <w:noProof/>
            <w:webHidden/>
          </w:rPr>
          <w:instrText xml:space="preserve"> PAGEREF _Toc468634539 \h </w:instrText>
        </w:r>
        <w:r>
          <w:rPr>
            <w:noProof/>
            <w:webHidden/>
          </w:rPr>
        </w:r>
        <w:r>
          <w:rPr>
            <w:noProof/>
            <w:webHidden/>
          </w:rPr>
          <w:fldChar w:fldCharType="separate"/>
        </w:r>
        <w:r>
          <w:rPr>
            <w:noProof/>
            <w:webHidden/>
          </w:rPr>
          <w:t>20</w:t>
        </w:r>
        <w:r>
          <w:rPr>
            <w:noProof/>
            <w:webHidden/>
          </w:rPr>
          <w:fldChar w:fldCharType="end"/>
        </w:r>
      </w:hyperlink>
    </w:p>
    <w:p w14:paraId="120ECC63" w14:textId="77777777" w:rsidR="007D2654" w:rsidRDefault="007D2654">
      <w:pPr>
        <w:pStyle w:val="TJ3"/>
        <w:tabs>
          <w:tab w:val="right" w:leader="dot" w:pos="8494"/>
        </w:tabs>
        <w:rPr>
          <w:rFonts w:asciiTheme="minorHAnsi" w:eastAsiaTheme="minorEastAsia" w:hAnsiTheme="minorHAnsi" w:cstheme="minorBidi"/>
          <w:noProof/>
          <w:sz w:val="22"/>
          <w:szCs w:val="22"/>
          <w:lang w:val="en-US"/>
        </w:rPr>
      </w:pPr>
      <w:hyperlink w:anchor="_Toc468634540" w:history="1">
        <w:r w:rsidRPr="00EF3981">
          <w:rPr>
            <w:rStyle w:val="Hiperhivatkozs"/>
            <w:noProof/>
          </w:rPr>
          <w:t>3.2.1 Back end</w:t>
        </w:r>
        <w:r>
          <w:rPr>
            <w:noProof/>
            <w:webHidden/>
          </w:rPr>
          <w:tab/>
        </w:r>
        <w:r>
          <w:rPr>
            <w:noProof/>
            <w:webHidden/>
          </w:rPr>
          <w:fldChar w:fldCharType="begin"/>
        </w:r>
        <w:r>
          <w:rPr>
            <w:noProof/>
            <w:webHidden/>
          </w:rPr>
          <w:instrText xml:space="preserve"> PAGEREF _Toc468634540 \h </w:instrText>
        </w:r>
        <w:r>
          <w:rPr>
            <w:noProof/>
            <w:webHidden/>
          </w:rPr>
        </w:r>
        <w:r>
          <w:rPr>
            <w:noProof/>
            <w:webHidden/>
          </w:rPr>
          <w:fldChar w:fldCharType="separate"/>
        </w:r>
        <w:r>
          <w:rPr>
            <w:noProof/>
            <w:webHidden/>
          </w:rPr>
          <w:t>20</w:t>
        </w:r>
        <w:r>
          <w:rPr>
            <w:noProof/>
            <w:webHidden/>
          </w:rPr>
          <w:fldChar w:fldCharType="end"/>
        </w:r>
      </w:hyperlink>
    </w:p>
    <w:p w14:paraId="5CC3AB0F" w14:textId="77777777" w:rsidR="007D2654" w:rsidRDefault="007D2654">
      <w:pPr>
        <w:pStyle w:val="TJ3"/>
        <w:tabs>
          <w:tab w:val="right" w:leader="dot" w:pos="8494"/>
        </w:tabs>
        <w:rPr>
          <w:rFonts w:asciiTheme="minorHAnsi" w:eastAsiaTheme="minorEastAsia" w:hAnsiTheme="minorHAnsi" w:cstheme="minorBidi"/>
          <w:noProof/>
          <w:sz w:val="22"/>
          <w:szCs w:val="22"/>
          <w:lang w:val="en-US"/>
        </w:rPr>
      </w:pPr>
      <w:hyperlink w:anchor="_Toc468634541" w:history="1">
        <w:r w:rsidRPr="00EF3981">
          <w:rPr>
            <w:rStyle w:val="Hiperhivatkozs"/>
            <w:noProof/>
          </w:rPr>
          <w:t>3.2.2 Front end</w:t>
        </w:r>
        <w:r>
          <w:rPr>
            <w:noProof/>
            <w:webHidden/>
          </w:rPr>
          <w:tab/>
        </w:r>
        <w:r>
          <w:rPr>
            <w:noProof/>
            <w:webHidden/>
          </w:rPr>
          <w:fldChar w:fldCharType="begin"/>
        </w:r>
        <w:r>
          <w:rPr>
            <w:noProof/>
            <w:webHidden/>
          </w:rPr>
          <w:instrText xml:space="preserve"> PAGEREF _Toc468634541 \h </w:instrText>
        </w:r>
        <w:r>
          <w:rPr>
            <w:noProof/>
            <w:webHidden/>
          </w:rPr>
        </w:r>
        <w:r>
          <w:rPr>
            <w:noProof/>
            <w:webHidden/>
          </w:rPr>
          <w:fldChar w:fldCharType="separate"/>
        </w:r>
        <w:r>
          <w:rPr>
            <w:noProof/>
            <w:webHidden/>
          </w:rPr>
          <w:t>21</w:t>
        </w:r>
        <w:r>
          <w:rPr>
            <w:noProof/>
            <w:webHidden/>
          </w:rPr>
          <w:fldChar w:fldCharType="end"/>
        </w:r>
      </w:hyperlink>
    </w:p>
    <w:p w14:paraId="59864806" w14:textId="77777777" w:rsidR="007D2654" w:rsidRDefault="007D2654">
      <w:pPr>
        <w:pStyle w:val="TJ2"/>
        <w:tabs>
          <w:tab w:val="right" w:leader="dot" w:pos="8494"/>
        </w:tabs>
        <w:rPr>
          <w:rFonts w:asciiTheme="minorHAnsi" w:eastAsiaTheme="minorEastAsia" w:hAnsiTheme="minorHAnsi" w:cstheme="minorBidi"/>
          <w:noProof/>
          <w:sz w:val="22"/>
          <w:szCs w:val="22"/>
          <w:lang w:val="en-US"/>
        </w:rPr>
      </w:pPr>
      <w:hyperlink w:anchor="_Toc468634542" w:history="1">
        <w:r w:rsidRPr="00EF3981">
          <w:rPr>
            <w:rStyle w:val="Hiperhivatkozs"/>
            <w:noProof/>
          </w:rPr>
          <w:t>3.3 Architektúra</w:t>
        </w:r>
        <w:r>
          <w:rPr>
            <w:noProof/>
            <w:webHidden/>
          </w:rPr>
          <w:tab/>
        </w:r>
        <w:r>
          <w:rPr>
            <w:noProof/>
            <w:webHidden/>
          </w:rPr>
          <w:fldChar w:fldCharType="begin"/>
        </w:r>
        <w:r>
          <w:rPr>
            <w:noProof/>
            <w:webHidden/>
          </w:rPr>
          <w:instrText xml:space="preserve"> PAGEREF _Toc468634542 \h </w:instrText>
        </w:r>
        <w:r>
          <w:rPr>
            <w:noProof/>
            <w:webHidden/>
          </w:rPr>
        </w:r>
        <w:r>
          <w:rPr>
            <w:noProof/>
            <w:webHidden/>
          </w:rPr>
          <w:fldChar w:fldCharType="separate"/>
        </w:r>
        <w:r>
          <w:rPr>
            <w:noProof/>
            <w:webHidden/>
          </w:rPr>
          <w:t>22</w:t>
        </w:r>
        <w:r>
          <w:rPr>
            <w:noProof/>
            <w:webHidden/>
          </w:rPr>
          <w:fldChar w:fldCharType="end"/>
        </w:r>
      </w:hyperlink>
    </w:p>
    <w:p w14:paraId="0F85E566" w14:textId="77777777" w:rsidR="007D2654" w:rsidRDefault="007D2654">
      <w:pPr>
        <w:pStyle w:val="TJ3"/>
        <w:tabs>
          <w:tab w:val="right" w:leader="dot" w:pos="8494"/>
        </w:tabs>
        <w:rPr>
          <w:rFonts w:asciiTheme="minorHAnsi" w:eastAsiaTheme="minorEastAsia" w:hAnsiTheme="minorHAnsi" w:cstheme="minorBidi"/>
          <w:noProof/>
          <w:sz w:val="22"/>
          <w:szCs w:val="22"/>
          <w:lang w:val="en-US"/>
        </w:rPr>
      </w:pPr>
      <w:hyperlink w:anchor="_Toc468634543" w:history="1">
        <w:r w:rsidRPr="00EF3981">
          <w:rPr>
            <w:rStyle w:val="Hiperhivatkozs"/>
            <w:noProof/>
            <w:lang w:val="en-US"/>
          </w:rPr>
          <w:t>3.3.1 Front end</w:t>
        </w:r>
        <w:r>
          <w:rPr>
            <w:noProof/>
            <w:webHidden/>
          </w:rPr>
          <w:tab/>
        </w:r>
        <w:r>
          <w:rPr>
            <w:noProof/>
            <w:webHidden/>
          </w:rPr>
          <w:fldChar w:fldCharType="begin"/>
        </w:r>
        <w:r>
          <w:rPr>
            <w:noProof/>
            <w:webHidden/>
          </w:rPr>
          <w:instrText xml:space="preserve"> PAGEREF _Toc468634543 \h </w:instrText>
        </w:r>
        <w:r>
          <w:rPr>
            <w:noProof/>
            <w:webHidden/>
          </w:rPr>
        </w:r>
        <w:r>
          <w:rPr>
            <w:noProof/>
            <w:webHidden/>
          </w:rPr>
          <w:fldChar w:fldCharType="separate"/>
        </w:r>
        <w:r>
          <w:rPr>
            <w:noProof/>
            <w:webHidden/>
          </w:rPr>
          <w:t>24</w:t>
        </w:r>
        <w:r>
          <w:rPr>
            <w:noProof/>
            <w:webHidden/>
          </w:rPr>
          <w:fldChar w:fldCharType="end"/>
        </w:r>
      </w:hyperlink>
    </w:p>
    <w:p w14:paraId="1EBE3E04" w14:textId="77777777" w:rsidR="007D2654" w:rsidRDefault="007D2654">
      <w:pPr>
        <w:pStyle w:val="TJ3"/>
        <w:tabs>
          <w:tab w:val="right" w:leader="dot" w:pos="8494"/>
        </w:tabs>
        <w:rPr>
          <w:rFonts w:asciiTheme="minorHAnsi" w:eastAsiaTheme="minorEastAsia" w:hAnsiTheme="minorHAnsi" w:cstheme="minorBidi"/>
          <w:noProof/>
          <w:sz w:val="22"/>
          <w:szCs w:val="22"/>
          <w:lang w:val="en-US"/>
        </w:rPr>
      </w:pPr>
      <w:hyperlink w:anchor="_Toc468634544" w:history="1">
        <w:r w:rsidRPr="00EF3981">
          <w:rPr>
            <w:rStyle w:val="Hiperhivatkozs"/>
            <w:noProof/>
          </w:rPr>
          <w:t>3.3.2 Back end</w:t>
        </w:r>
        <w:r>
          <w:rPr>
            <w:noProof/>
            <w:webHidden/>
          </w:rPr>
          <w:tab/>
        </w:r>
        <w:r>
          <w:rPr>
            <w:noProof/>
            <w:webHidden/>
          </w:rPr>
          <w:fldChar w:fldCharType="begin"/>
        </w:r>
        <w:r>
          <w:rPr>
            <w:noProof/>
            <w:webHidden/>
          </w:rPr>
          <w:instrText xml:space="preserve"> PAGEREF _Toc468634544 \h </w:instrText>
        </w:r>
        <w:r>
          <w:rPr>
            <w:noProof/>
            <w:webHidden/>
          </w:rPr>
        </w:r>
        <w:r>
          <w:rPr>
            <w:noProof/>
            <w:webHidden/>
          </w:rPr>
          <w:fldChar w:fldCharType="separate"/>
        </w:r>
        <w:r>
          <w:rPr>
            <w:noProof/>
            <w:webHidden/>
          </w:rPr>
          <w:t>25</w:t>
        </w:r>
        <w:r>
          <w:rPr>
            <w:noProof/>
            <w:webHidden/>
          </w:rPr>
          <w:fldChar w:fldCharType="end"/>
        </w:r>
      </w:hyperlink>
    </w:p>
    <w:p w14:paraId="035DEFA1" w14:textId="77777777" w:rsidR="007D2654" w:rsidRDefault="007D2654">
      <w:pPr>
        <w:pStyle w:val="TJ1"/>
        <w:rPr>
          <w:rFonts w:asciiTheme="minorHAnsi" w:eastAsiaTheme="minorEastAsia" w:hAnsiTheme="minorHAnsi" w:cstheme="minorBidi"/>
          <w:b w:val="0"/>
          <w:noProof/>
          <w:sz w:val="22"/>
          <w:szCs w:val="22"/>
          <w:lang w:val="en-US"/>
        </w:rPr>
      </w:pPr>
      <w:hyperlink w:anchor="_Toc468634545" w:history="1">
        <w:r w:rsidRPr="00EF3981">
          <w:rPr>
            <w:rStyle w:val="Hiperhivatkozs"/>
            <w:noProof/>
          </w:rPr>
          <w:t>4 Megvalósítás</w:t>
        </w:r>
        <w:r>
          <w:rPr>
            <w:noProof/>
            <w:webHidden/>
          </w:rPr>
          <w:tab/>
        </w:r>
        <w:r>
          <w:rPr>
            <w:noProof/>
            <w:webHidden/>
          </w:rPr>
          <w:fldChar w:fldCharType="begin"/>
        </w:r>
        <w:r>
          <w:rPr>
            <w:noProof/>
            <w:webHidden/>
          </w:rPr>
          <w:instrText xml:space="preserve"> PAGEREF _Toc468634545 \h </w:instrText>
        </w:r>
        <w:r>
          <w:rPr>
            <w:noProof/>
            <w:webHidden/>
          </w:rPr>
        </w:r>
        <w:r>
          <w:rPr>
            <w:noProof/>
            <w:webHidden/>
          </w:rPr>
          <w:fldChar w:fldCharType="separate"/>
        </w:r>
        <w:r>
          <w:rPr>
            <w:noProof/>
            <w:webHidden/>
          </w:rPr>
          <w:t>30</w:t>
        </w:r>
        <w:r>
          <w:rPr>
            <w:noProof/>
            <w:webHidden/>
          </w:rPr>
          <w:fldChar w:fldCharType="end"/>
        </w:r>
      </w:hyperlink>
    </w:p>
    <w:p w14:paraId="45BEB49A" w14:textId="77777777" w:rsidR="007D2654" w:rsidRDefault="007D2654">
      <w:pPr>
        <w:pStyle w:val="TJ2"/>
        <w:tabs>
          <w:tab w:val="right" w:leader="dot" w:pos="8494"/>
        </w:tabs>
        <w:rPr>
          <w:rFonts w:asciiTheme="minorHAnsi" w:eastAsiaTheme="minorEastAsia" w:hAnsiTheme="minorHAnsi" w:cstheme="minorBidi"/>
          <w:noProof/>
          <w:sz w:val="22"/>
          <w:szCs w:val="22"/>
          <w:lang w:val="en-US"/>
        </w:rPr>
      </w:pPr>
      <w:hyperlink w:anchor="_Toc468634546" w:history="1">
        <w:r w:rsidRPr="00EF3981">
          <w:rPr>
            <w:rStyle w:val="Hiperhivatkozs"/>
            <w:noProof/>
          </w:rPr>
          <w:t>4.1 Back end</w:t>
        </w:r>
        <w:r>
          <w:rPr>
            <w:noProof/>
            <w:webHidden/>
          </w:rPr>
          <w:tab/>
        </w:r>
        <w:r>
          <w:rPr>
            <w:noProof/>
            <w:webHidden/>
          </w:rPr>
          <w:fldChar w:fldCharType="begin"/>
        </w:r>
        <w:r>
          <w:rPr>
            <w:noProof/>
            <w:webHidden/>
          </w:rPr>
          <w:instrText xml:space="preserve"> PAGEREF _Toc468634546 \h </w:instrText>
        </w:r>
        <w:r>
          <w:rPr>
            <w:noProof/>
            <w:webHidden/>
          </w:rPr>
        </w:r>
        <w:r>
          <w:rPr>
            <w:noProof/>
            <w:webHidden/>
          </w:rPr>
          <w:fldChar w:fldCharType="separate"/>
        </w:r>
        <w:r>
          <w:rPr>
            <w:noProof/>
            <w:webHidden/>
          </w:rPr>
          <w:t>30</w:t>
        </w:r>
        <w:r>
          <w:rPr>
            <w:noProof/>
            <w:webHidden/>
          </w:rPr>
          <w:fldChar w:fldCharType="end"/>
        </w:r>
      </w:hyperlink>
    </w:p>
    <w:p w14:paraId="40234BDE" w14:textId="77777777" w:rsidR="007D2654" w:rsidRDefault="007D2654">
      <w:pPr>
        <w:pStyle w:val="TJ3"/>
        <w:tabs>
          <w:tab w:val="right" w:leader="dot" w:pos="8494"/>
        </w:tabs>
        <w:rPr>
          <w:rFonts w:asciiTheme="minorHAnsi" w:eastAsiaTheme="minorEastAsia" w:hAnsiTheme="minorHAnsi" w:cstheme="minorBidi"/>
          <w:noProof/>
          <w:sz w:val="22"/>
          <w:szCs w:val="22"/>
          <w:lang w:val="en-US"/>
        </w:rPr>
      </w:pPr>
      <w:hyperlink w:anchor="_Toc468634547" w:history="1">
        <w:r w:rsidRPr="00EF3981">
          <w:rPr>
            <w:rStyle w:val="Hiperhivatkozs"/>
            <w:noProof/>
          </w:rPr>
          <w:t>4.1.1 Link gyűjtő</w:t>
        </w:r>
        <w:r>
          <w:rPr>
            <w:noProof/>
            <w:webHidden/>
          </w:rPr>
          <w:tab/>
        </w:r>
        <w:r>
          <w:rPr>
            <w:noProof/>
            <w:webHidden/>
          </w:rPr>
          <w:fldChar w:fldCharType="begin"/>
        </w:r>
        <w:r>
          <w:rPr>
            <w:noProof/>
            <w:webHidden/>
          </w:rPr>
          <w:instrText xml:space="preserve"> PAGEREF _Toc468634547 \h </w:instrText>
        </w:r>
        <w:r>
          <w:rPr>
            <w:noProof/>
            <w:webHidden/>
          </w:rPr>
        </w:r>
        <w:r>
          <w:rPr>
            <w:noProof/>
            <w:webHidden/>
          </w:rPr>
          <w:fldChar w:fldCharType="separate"/>
        </w:r>
        <w:r>
          <w:rPr>
            <w:noProof/>
            <w:webHidden/>
          </w:rPr>
          <w:t>30</w:t>
        </w:r>
        <w:r>
          <w:rPr>
            <w:noProof/>
            <w:webHidden/>
          </w:rPr>
          <w:fldChar w:fldCharType="end"/>
        </w:r>
      </w:hyperlink>
    </w:p>
    <w:p w14:paraId="252247E9" w14:textId="77777777" w:rsidR="007D2654" w:rsidRDefault="007D2654">
      <w:pPr>
        <w:pStyle w:val="TJ3"/>
        <w:tabs>
          <w:tab w:val="right" w:leader="dot" w:pos="8494"/>
        </w:tabs>
        <w:rPr>
          <w:rFonts w:asciiTheme="minorHAnsi" w:eastAsiaTheme="minorEastAsia" w:hAnsiTheme="minorHAnsi" w:cstheme="minorBidi"/>
          <w:noProof/>
          <w:sz w:val="22"/>
          <w:szCs w:val="22"/>
          <w:lang w:val="en-US"/>
        </w:rPr>
      </w:pPr>
      <w:hyperlink w:anchor="_Toc468634548" w:history="1">
        <w:r w:rsidRPr="00EF3981">
          <w:rPr>
            <w:rStyle w:val="Hiperhivatkozs"/>
            <w:noProof/>
          </w:rPr>
          <w:t>4.1.2 REST végpont</w:t>
        </w:r>
        <w:r>
          <w:rPr>
            <w:noProof/>
            <w:webHidden/>
          </w:rPr>
          <w:tab/>
        </w:r>
        <w:r>
          <w:rPr>
            <w:noProof/>
            <w:webHidden/>
          </w:rPr>
          <w:fldChar w:fldCharType="begin"/>
        </w:r>
        <w:r>
          <w:rPr>
            <w:noProof/>
            <w:webHidden/>
          </w:rPr>
          <w:instrText xml:space="preserve"> PAGEREF _Toc468634548 \h </w:instrText>
        </w:r>
        <w:r>
          <w:rPr>
            <w:noProof/>
            <w:webHidden/>
          </w:rPr>
        </w:r>
        <w:r>
          <w:rPr>
            <w:noProof/>
            <w:webHidden/>
          </w:rPr>
          <w:fldChar w:fldCharType="separate"/>
        </w:r>
        <w:r>
          <w:rPr>
            <w:noProof/>
            <w:webHidden/>
          </w:rPr>
          <w:t>30</w:t>
        </w:r>
        <w:r>
          <w:rPr>
            <w:noProof/>
            <w:webHidden/>
          </w:rPr>
          <w:fldChar w:fldCharType="end"/>
        </w:r>
      </w:hyperlink>
    </w:p>
    <w:p w14:paraId="2F2D7B54" w14:textId="77777777" w:rsidR="007D2654" w:rsidRDefault="007D2654">
      <w:pPr>
        <w:pStyle w:val="TJ3"/>
        <w:tabs>
          <w:tab w:val="right" w:leader="dot" w:pos="8494"/>
        </w:tabs>
        <w:rPr>
          <w:rFonts w:asciiTheme="minorHAnsi" w:eastAsiaTheme="minorEastAsia" w:hAnsiTheme="minorHAnsi" w:cstheme="minorBidi"/>
          <w:noProof/>
          <w:sz w:val="22"/>
          <w:szCs w:val="22"/>
          <w:lang w:val="en-US"/>
        </w:rPr>
      </w:pPr>
      <w:hyperlink w:anchor="_Toc468634549" w:history="1">
        <w:r w:rsidRPr="00EF3981">
          <w:rPr>
            <w:rStyle w:val="Hiperhivatkozs"/>
            <w:noProof/>
          </w:rPr>
          <w:t>4.1.3 Scraper</w:t>
        </w:r>
        <w:r>
          <w:rPr>
            <w:noProof/>
            <w:webHidden/>
          </w:rPr>
          <w:tab/>
        </w:r>
        <w:r>
          <w:rPr>
            <w:noProof/>
            <w:webHidden/>
          </w:rPr>
          <w:fldChar w:fldCharType="begin"/>
        </w:r>
        <w:r>
          <w:rPr>
            <w:noProof/>
            <w:webHidden/>
          </w:rPr>
          <w:instrText xml:space="preserve"> PAGEREF _Toc468634549 \h </w:instrText>
        </w:r>
        <w:r>
          <w:rPr>
            <w:noProof/>
            <w:webHidden/>
          </w:rPr>
        </w:r>
        <w:r>
          <w:rPr>
            <w:noProof/>
            <w:webHidden/>
          </w:rPr>
          <w:fldChar w:fldCharType="separate"/>
        </w:r>
        <w:r>
          <w:rPr>
            <w:noProof/>
            <w:webHidden/>
          </w:rPr>
          <w:t>31</w:t>
        </w:r>
        <w:r>
          <w:rPr>
            <w:noProof/>
            <w:webHidden/>
          </w:rPr>
          <w:fldChar w:fldCharType="end"/>
        </w:r>
      </w:hyperlink>
    </w:p>
    <w:p w14:paraId="7EE11C81" w14:textId="77777777" w:rsidR="007D2654" w:rsidRDefault="007D2654">
      <w:pPr>
        <w:pStyle w:val="TJ3"/>
        <w:tabs>
          <w:tab w:val="right" w:leader="dot" w:pos="8494"/>
        </w:tabs>
        <w:rPr>
          <w:rFonts w:asciiTheme="minorHAnsi" w:eastAsiaTheme="minorEastAsia" w:hAnsiTheme="minorHAnsi" w:cstheme="minorBidi"/>
          <w:noProof/>
          <w:sz w:val="22"/>
          <w:szCs w:val="22"/>
          <w:lang w:val="en-US"/>
        </w:rPr>
      </w:pPr>
      <w:hyperlink w:anchor="_Toc468634550" w:history="1">
        <w:r w:rsidRPr="00EF3981">
          <w:rPr>
            <w:rStyle w:val="Hiperhivatkozs"/>
            <w:noProof/>
          </w:rPr>
          <w:t>4.1.4 Comparator</w:t>
        </w:r>
        <w:r>
          <w:rPr>
            <w:noProof/>
            <w:webHidden/>
          </w:rPr>
          <w:tab/>
        </w:r>
        <w:r>
          <w:rPr>
            <w:noProof/>
            <w:webHidden/>
          </w:rPr>
          <w:fldChar w:fldCharType="begin"/>
        </w:r>
        <w:r>
          <w:rPr>
            <w:noProof/>
            <w:webHidden/>
          </w:rPr>
          <w:instrText xml:space="preserve"> PAGEREF _Toc468634550 \h </w:instrText>
        </w:r>
        <w:r>
          <w:rPr>
            <w:noProof/>
            <w:webHidden/>
          </w:rPr>
        </w:r>
        <w:r>
          <w:rPr>
            <w:noProof/>
            <w:webHidden/>
          </w:rPr>
          <w:fldChar w:fldCharType="separate"/>
        </w:r>
        <w:r>
          <w:rPr>
            <w:noProof/>
            <w:webHidden/>
          </w:rPr>
          <w:t>33</w:t>
        </w:r>
        <w:r>
          <w:rPr>
            <w:noProof/>
            <w:webHidden/>
          </w:rPr>
          <w:fldChar w:fldCharType="end"/>
        </w:r>
      </w:hyperlink>
    </w:p>
    <w:p w14:paraId="1D0F7CA6" w14:textId="77777777" w:rsidR="007D2654" w:rsidRDefault="007D2654">
      <w:pPr>
        <w:pStyle w:val="TJ3"/>
        <w:tabs>
          <w:tab w:val="right" w:leader="dot" w:pos="8494"/>
        </w:tabs>
        <w:rPr>
          <w:rFonts w:asciiTheme="minorHAnsi" w:eastAsiaTheme="minorEastAsia" w:hAnsiTheme="minorHAnsi" w:cstheme="minorBidi"/>
          <w:noProof/>
          <w:sz w:val="22"/>
          <w:szCs w:val="22"/>
          <w:lang w:val="en-US"/>
        </w:rPr>
      </w:pPr>
      <w:hyperlink w:anchor="_Toc468634551" w:history="1">
        <w:r w:rsidRPr="00EF3981">
          <w:rPr>
            <w:rStyle w:val="Hiperhivatkozs"/>
            <w:noProof/>
          </w:rPr>
          <w:t>4.1.5 Tesztelés</w:t>
        </w:r>
        <w:r>
          <w:rPr>
            <w:noProof/>
            <w:webHidden/>
          </w:rPr>
          <w:tab/>
        </w:r>
        <w:r>
          <w:rPr>
            <w:noProof/>
            <w:webHidden/>
          </w:rPr>
          <w:fldChar w:fldCharType="begin"/>
        </w:r>
        <w:r>
          <w:rPr>
            <w:noProof/>
            <w:webHidden/>
          </w:rPr>
          <w:instrText xml:space="preserve"> PAGEREF _Toc468634551 \h </w:instrText>
        </w:r>
        <w:r>
          <w:rPr>
            <w:noProof/>
            <w:webHidden/>
          </w:rPr>
        </w:r>
        <w:r>
          <w:rPr>
            <w:noProof/>
            <w:webHidden/>
          </w:rPr>
          <w:fldChar w:fldCharType="separate"/>
        </w:r>
        <w:r>
          <w:rPr>
            <w:noProof/>
            <w:webHidden/>
          </w:rPr>
          <w:t>34</w:t>
        </w:r>
        <w:r>
          <w:rPr>
            <w:noProof/>
            <w:webHidden/>
          </w:rPr>
          <w:fldChar w:fldCharType="end"/>
        </w:r>
      </w:hyperlink>
    </w:p>
    <w:p w14:paraId="762DA27A" w14:textId="77777777" w:rsidR="007D2654" w:rsidRDefault="007D2654">
      <w:pPr>
        <w:pStyle w:val="TJ2"/>
        <w:tabs>
          <w:tab w:val="right" w:leader="dot" w:pos="8494"/>
        </w:tabs>
        <w:rPr>
          <w:rFonts w:asciiTheme="minorHAnsi" w:eastAsiaTheme="minorEastAsia" w:hAnsiTheme="minorHAnsi" w:cstheme="minorBidi"/>
          <w:noProof/>
          <w:sz w:val="22"/>
          <w:szCs w:val="22"/>
          <w:lang w:val="en-US"/>
        </w:rPr>
      </w:pPr>
      <w:hyperlink w:anchor="_Toc468634552" w:history="1">
        <w:r w:rsidRPr="00EF3981">
          <w:rPr>
            <w:rStyle w:val="Hiperhivatkozs"/>
            <w:noProof/>
          </w:rPr>
          <w:t>4.2 Front end</w:t>
        </w:r>
        <w:r>
          <w:rPr>
            <w:noProof/>
            <w:webHidden/>
          </w:rPr>
          <w:tab/>
        </w:r>
        <w:r>
          <w:rPr>
            <w:noProof/>
            <w:webHidden/>
          </w:rPr>
          <w:fldChar w:fldCharType="begin"/>
        </w:r>
        <w:r>
          <w:rPr>
            <w:noProof/>
            <w:webHidden/>
          </w:rPr>
          <w:instrText xml:space="preserve"> PAGEREF _Toc468634552 \h </w:instrText>
        </w:r>
        <w:r>
          <w:rPr>
            <w:noProof/>
            <w:webHidden/>
          </w:rPr>
        </w:r>
        <w:r>
          <w:rPr>
            <w:noProof/>
            <w:webHidden/>
          </w:rPr>
          <w:fldChar w:fldCharType="separate"/>
        </w:r>
        <w:r>
          <w:rPr>
            <w:noProof/>
            <w:webHidden/>
          </w:rPr>
          <w:t>38</w:t>
        </w:r>
        <w:r>
          <w:rPr>
            <w:noProof/>
            <w:webHidden/>
          </w:rPr>
          <w:fldChar w:fldCharType="end"/>
        </w:r>
      </w:hyperlink>
    </w:p>
    <w:p w14:paraId="4FBF08AC" w14:textId="77777777" w:rsidR="007D2654" w:rsidRDefault="007D2654">
      <w:pPr>
        <w:pStyle w:val="TJ3"/>
        <w:tabs>
          <w:tab w:val="right" w:leader="dot" w:pos="8494"/>
        </w:tabs>
        <w:rPr>
          <w:rFonts w:asciiTheme="minorHAnsi" w:eastAsiaTheme="minorEastAsia" w:hAnsiTheme="minorHAnsi" w:cstheme="minorBidi"/>
          <w:noProof/>
          <w:sz w:val="22"/>
          <w:szCs w:val="22"/>
          <w:lang w:val="en-US"/>
        </w:rPr>
      </w:pPr>
      <w:hyperlink w:anchor="_Toc468634553" w:history="1">
        <w:r w:rsidRPr="00EF3981">
          <w:rPr>
            <w:rStyle w:val="Hiperhivatkozs"/>
            <w:noProof/>
          </w:rPr>
          <w:t>4.2.1 Graphical User Interface</w:t>
        </w:r>
        <w:r>
          <w:rPr>
            <w:noProof/>
            <w:webHidden/>
          </w:rPr>
          <w:tab/>
        </w:r>
        <w:r>
          <w:rPr>
            <w:noProof/>
            <w:webHidden/>
          </w:rPr>
          <w:fldChar w:fldCharType="begin"/>
        </w:r>
        <w:r>
          <w:rPr>
            <w:noProof/>
            <w:webHidden/>
          </w:rPr>
          <w:instrText xml:space="preserve"> PAGEREF _Toc468634553 \h </w:instrText>
        </w:r>
        <w:r>
          <w:rPr>
            <w:noProof/>
            <w:webHidden/>
          </w:rPr>
        </w:r>
        <w:r>
          <w:rPr>
            <w:noProof/>
            <w:webHidden/>
          </w:rPr>
          <w:fldChar w:fldCharType="separate"/>
        </w:r>
        <w:r>
          <w:rPr>
            <w:noProof/>
            <w:webHidden/>
          </w:rPr>
          <w:t>38</w:t>
        </w:r>
        <w:r>
          <w:rPr>
            <w:noProof/>
            <w:webHidden/>
          </w:rPr>
          <w:fldChar w:fldCharType="end"/>
        </w:r>
      </w:hyperlink>
    </w:p>
    <w:p w14:paraId="6EBC8D1E" w14:textId="77777777" w:rsidR="007D2654" w:rsidRDefault="007D2654">
      <w:pPr>
        <w:pStyle w:val="TJ3"/>
        <w:tabs>
          <w:tab w:val="right" w:leader="dot" w:pos="8494"/>
        </w:tabs>
        <w:rPr>
          <w:rFonts w:asciiTheme="minorHAnsi" w:eastAsiaTheme="minorEastAsia" w:hAnsiTheme="minorHAnsi" w:cstheme="minorBidi"/>
          <w:noProof/>
          <w:sz w:val="22"/>
          <w:szCs w:val="22"/>
          <w:lang w:val="en-US"/>
        </w:rPr>
      </w:pPr>
      <w:hyperlink w:anchor="_Toc468634554" w:history="1">
        <w:r w:rsidRPr="00EF3981">
          <w:rPr>
            <w:rStyle w:val="Hiperhivatkozs"/>
            <w:noProof/>
          </w:rPr>
          <w:t>4.2.2 Proxy</w:t>
        </w:r>
        <w:r>
          <w:rPr>
            <w:noProof/>
            <w:webHidden/>
          </w:rPr>
          <w:tab/>
        </w:r>
        <w:r>
          <w:rPr>
            <w:noProof/>
            <w:webHidden/>
          </w:rPr>
          <w:fldChar w:fldCharType="begin"/>
        </w:r>
        <w:r>
          <w:rPr>
            <w:noProof/>
            <w:webHidden/>
          </w:rPr>
          <w:instrText xml:space="preserve"> PAGEREF _Toc468634554 \h </w:instrText>
        </w:r>
        <w:r>
          <w:rPr>
            <w:noProof/>
            <w:webHidden/>
          </w:rPr>
        </w:r>
        <w:r>
          <w:rPr>
            <w:noProof/>
            <w:webHidden/>
          </w:rPr>
          <w:fldChar w:fldCharType="separate"/>
        </w:r>
        <w:r>
          <w:rPr>
            <w:noProof/>
            <w:webHidden/>
          </w:rPr>
          <w:t>40</w:t>
        </w:r>
        <w:r>
          <w:rPr>
            <w:noProof/>
            <w:webHidden/>
          </w:rPr>
          <w:fldChar w:fldCharType="end"/>
        </w:r>
      </w:hyperlink>
    </w:p>
    <w:p w14:paraId="527EA18C" w14:textId="77777777" w:rsidR="007D2654" w:rsidRDefault="007D2654">
      <w:pPr>
        <w:pStyle w:val="TJ3"/>
        <w:tabs>
          <w:tab w:val="right" w:leader="dot" w:pos="8494"/>
        </w:tabs>
        <w:rPr>
          <w:rFonts w:asciiTheme="minorHAnsi" w:eastAsiaTheme="minorEastAsia" w:hAnsiTheme="minorHAnsi" w:cstheme="minorBidi"/>
          <w:noProof/>
          <w:sz w:val="22"/>
          <w:szCs w:val="22"/>
          <w:lang w:val="en-US"/>
        </w:rPr>
      </w:pPr>
      <w:hyperlink w:anchor="_Toc468634555" w:history="1">
        <w:r w:rsidRPr="00EF3981">
          <w:rPr>
            <w:rStyle w:val="Hiperhivatkozs"/>
            <w:noProof/>
          </w:rPr>
          <w:t>4.2.3 Teszt</w:t>
        </w:r>
        <w:r>
          <w:rPr>
            <w:noProof/>
            <w:webHidden/>
          </w:rPr>
          <w:tab/>
        </w:r>
        <w:r>
          <w:rPr>
            <w:noProof/>
            <w:webHidden/>
          </w:rPr>
          <w:fldChar w:fldCharType="begin"/>
        </w:r>
        <w:r>
          <w:rPr>
            <w:noProof/>
            <w:webHidden/>
          </w:rPr>
          <w:instrText xml:space="preserve"> PAGEREF _Toc468634555 \h </w:instrText>
        </w:r>
        <w:r>
          <w:rPr>
            <w:noProof/>
            <w:webHidden/>
          </w:rPr>
        </w:r>
        <w:r>
          <w:rPr>
            <w:noProof/>
            <w:webHidden/>
          </w:rPr>
          <w:fldChar w:fldCharType="separate"/>
        </w:r>
        <w:r>
          <w:rPr>
            <w:noProof/>
            <w:webHidden/>
          </w:rPr>
          <w:t>40</w:t>
        </w:r>
        <w:r>
          <w:rPr>
            <w:noProof/>
            <w:webHidden/>
          </w:rPr>
          <w:fldChar w:fldCharType="end"/>
        </w:r>
      </w:hyperlink>
    </w:p>
    <w:p w14:paraId="5F085631" w14:textId="77777777" w:rsidR="007D2654" w:rsidRDefault="007D2654">
      <w:pPr>
        <w:pStyle w:val="TJ1"/>
        <w:rPr>
          <w:rFonts w:asciiTheme="minorHAnsi" w:eastAsiaTheme="minorEastAsia" w:hAnsiTheme="minorHAnsi" w:cstheme="minorBidi"/>
          <w:b w:val="0"/>
          <w:noProof/>
          <w:sz w:val="22"/>
          <w:szCs w:val="22"/>
          <w:lang w:val="en-US"/>
        </w:rPr>
      </w:pPr>
      <w:hyperlink w:anchor="_Toc468634556" w:history="1">
        <w:r w:rsidRPr="00EF3981">
          <w:rPr>
            <w:rStyle w:val="Hiperhivatkozs"/>
            <w:noProof/>
          </w:rPr>
          <w:t>Függelék</w:t>
        </w:r>
        <w:r>
          <w:rPr>
            <w:noProof/>
            <w:webHidden/>
          </w:rPr>
          <w:tab/>
        </w:r>
        <w:r>
          <w:rPr>
            <w:noProof/>
            <w:webHidden/>
          </w:rPr>
          <w:fldChar w:fldCharType="begin"/>
        </w:r>
        <w:r>
          <w:rPr>
            <w:noProof/>
            <w:webHidden/>
          </w:rPr>
          <w:instrText xml:space="preserve"> PAGEREF _Toc468634556 \h </w:instrText>
        </w:r>
        <w:r>
          <w:rPr>
            <w:noProof/>
            <w:webHidden/>
          </w:rPr>
        </w:r>
        <w:r>
          <w:rPr>
            <w:noProof/>
            <w:webHidden/>
          </w:rPr>
          <w:fldChar w:fldCharType="separate"/>
        </w:r>
        <w:r>
          <w:rPr>
            <w:noProof/>
            <w:webHidden/>
          </w:rPr>
          <w:t>47</w:t>
        </w:r>
        <w:r>
          <w:rPr>
            <w:noProof/>
            <w:webHidden/>
          </w:rPr>
          <w:fldChar w:fldCharType="end"/>
        </w:r>
      </w:hyperlink>
    </w:p>
    <w:p w14:paraId="5DDF89F0" w14:textId="77777777" w:rsidR="00B9458C" w:rsidRDefault="002B0C4E" w:rsidP="00B9458C">
      <w:pPr>
        <w:ind w:firstLine="0"/>
        <w:rPr>
          <w:b/>
          <w:bCs/>
          <w:sz w:val="20"/>
          <w:szCs w:val="20"/>
        </w:rPr>
      </w:pPr>
      <w:r w:rsidRPr="004900E4">
        <w:rPr>
          <w:b/>
          <w:bCs/>
        </w:rPr>
        <w:fldChar w:fldCharType="end"/>
      </w:r>
      <w:r w:rsidR="00B9458C">
        <w:br w:type="page"/>
      </w:r>
    </w:p>
    <w:p w14:paraId="63BBAADB" w14:textId="77777777" w:rsidR="00E36622" w:rsidRDefault="00E36622" w:rsidP="00E36622">
      <w:pPr>
        <w:pStyle w:val="Fejezetcmtartalomjegyzknlkl"/>
      </w:pPr>
      <w:r>
        <w:lastRenderedPageBreak/>
        <w:t>Ábrajegyzék</w:t>
      </w:r>
    </w:p>
    <w:p w14:paraId="31967843" w14:textId="77777777" w:rsidR="007D2654" w:rsidRDefault="002B0C4E">
      <w:pPr>
        <w:pStyle w:val="brajegyzk"/>
        <w:tabs>
          <w:tab w:val="right" w:leader="dot" w:pos="8494"/>
        </w:tabs>
        <w:rPr>
          <w:rFonts w:asciiTheme="minorHAnsi" w:eastAsiaTheme="minorEastAsia" w:hAnsiTheme="minorHAnsi" w:cstheme="minorBidi"/>
          <w:noProof/>
          <w:sz w:val="22"/>
          <w:szCs w:val="22"/>
          <w:lang w:val="en-US"/>
        </w:rPr>
      </w:pPr>
      <w:r>
        <w:fldChar w:fldCharType="begin"/>
      </w:r>
      <w:r w:rsidR="00773E62">
        <w:instrText xml:space="preserve"> TOC \h \z \c "ábra" </w:instrText>
      </w:r>
      <w:r>
        <w:fldChar w:fldCharType="separate"/>
      </w:r>
      <w:hyperlink w:anchor="_Toc468634557" w:history="1">
        <w:r w:rsidR="007D2654" w:rsidRPr="00F54080">
          <w:rPr>
            <w:rStyle w:val="Hiperhivatkozs"/>
            <w:noProof/>
          </w:rPr>
          <w:t>ábra 1: V- modell</w:t>
        </w:r>
        <w:r w:rsidR="007D2654">
          <w:rPr>
            <w:noProof/>
            <w:webHidden/>
          </w:rPr>
          <w:tab/>
        </w:r>
        <w:r w:rsidR="007D2654">
          <w:rPr>
            <w:noProof/>
            <w:webHidden/>
          </w:rPr>
          <w:fldChar w:fldCharType="begin"/>
        </w:r>
        <w:r w:rsidR="007D2654">
          <w:rPr>
            <w:noProof/>
            <w:webHidden/>
          </w:rPr>
          <w:instrText xml:space="preserve"> PAGEREF _Toc468634557 \h </w:instrText>
        </w:r>
        <w:r w:rsidR="007D2654">
          <w:rPr>
            <w:noProof/>
            <w:webHidden/>
          </w:rPr>
        </w:r>
        <w:r w:rsidR="007D2654">
          <w:rPr>
            <w:noProof/>
            <w:webHidden/>
          </w:rPr>
          <w:fldChar w:fldCharType="separate"/>
        </w:r>
        <w:r w:rsidR="007D2654">
          <w:rPr>
            <w:noProof/>
            <w:webHidden/>
          </w:rPr>
          <w:t>13</w:t>
        </w:r>
        <w:r w:rsidR="007D2654">
          <w:rPr>
            <w:noProof/>
            <w:webHidden/>
          </w:rPr>
          <w:fldChar w:fldCharType="end"/>
        </w:r>
      </w:hyperlink>
    </w:p>
    <w:p w14:paraId="749080F9"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58" w:history="1">
        <w:r w:rsidRPr="00F54080">
          <w:rPr>
            <w:rStyle w:val="Hiperhivatkozs"/>
            <w:noProof/>
          </w:rPr>
          <w:t>ábra 2: Back end alapvető Use Case diagramja</w:t>
        </w:r>
        <w:r>
          <w:rPr>
            <w:noProof/>
            <w:webHidden/>
          </w:rPr>
          <w:tab/>
        </w:r>
        <w:r>
          <w:rPr>
            <w:noProof/>
            <w:webHidden/>
          </w:rPr>
          <w:fldChar w:fldCharType="begin"/>
        </w:r>
        <w:r>
          <w:rPr>
            <w:noProof/>
            <w:webHidden/>
          </w:rPr>
          <w:instrText xml:space="preserve"> PAGEREF _Toc468634558 \h </w:instrText>
        </w:r>
        <w:r>
          <w:rPr>
            <w:noProof/>
            <w:webHidden/>
          </w:rPr>
        </w:r>
        <w:r>
          <w:rPr>
            <w:noProof/>
            <w:webHidden/>
          </w:rPr>
          <w:fldChar w:fldCharType="separate"/>
        </w:r>
        <w:r>
          <w:rPr>
            <w:noProof/>
            <w:webHidden/>
          </w:rPr>
          <w:t>13</w:t>
        </w:r>
        <w:r>
          <w:rPr>
            <w:noProof/>
            <w:webHidden/>
          </w:rPr>
          <w:fldChar w:fldCharType="end"/>
        </w:r>
      </w:hyperlink>
    </w:p>
    <w:p w14:paraId="66B0BA1B"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59" w:history="1">
        <w:r w:rsidRPr="00F54080">
          <w:rPr>
            <w:rStyle w:val="Hiperhivatkozs"/>
            <w:noProof/>
          </w:rPr>
          <w:t>ábra 3: Back end Use Case diagramja</w:t>
        </w:r>
        <w:r>
          <w:rPr>
            <w:noProof/>
            <w:webHidden/>
          </w:rPr>
          <w:tab/>
        </w:r>
        <w:r>
          <w:rPr>
            <w:noProof/>
            <w:webHidden/>
          </w:rPr>
          <w:fldChar w:fldCharType="begin"/>
        </w:r>
        <w:r>
          <w:rPr>
            <w:noProof/>
            <w:webHidden/>
          </w:rPr>
          <w:instrText xml:space="preserve"> PAGEREF _Toc468634559 \h </w:instrText>
        </w:r>
        <w:r>
          <w:rPr>
            <w:noProof/>
            <w:webHidden/>
          </w:rPr>
        </w:r>
        <w:r>
          <w:rPr>
            <w:noProof/>
            <w:webHidden/>
          </w:rPr>
          <w:fldChar w:fldCharType="separate"/>
        </w:r>
        <w:r>
          <w:rPr>
            <w:noProof/>
            <w:webHidden/>
          </w:rPr>
          <w:t>14</w:t>
        </w:r>
        <w:r>
          <w:rPr>
            <w:noProof/>
            <w:webHidden/>
          </w:rPr>
          <w:fldChar w:fldCharType="end"/>
        </w:r>
      </w:hyperlink>
    </w:p>
    <w:p w14:paraId="24E07C25"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60" w:history="1">
        <w:r w:rsidRPr="00F54080">
          <w:rPr>
            <w:rStyle w:val="Hiperhivatkozs"/>
            <w:noProof/>
          </w:rPr>
          <w:t>ábra 4: Back end Use Case diagramja 2</w:t>
        </w:r>
        <w:r>
          <w:rPr>
            <w:noProof/>
            <w:webHidden/>
          </w:rPr>
          <w:tab/>
        </w:r>
        <w:r>
          <w:rPr>
            <w:noProof/>
            <w:webHidden/>
          </w:rPr>
          <w:fldChar w:fldCharType="begin"/>
        </w:r>
        <w:r>
          <w:rPr>
            <w:noProof/>
            <w:webHidden/>
          </w:rPr>
          <w:instrText xml:space="preserve"> PAGEREF _Toc468634560 \h </w:instrText>
        </w:r>
        <w:r>
          <w:rPr>
            <w:noProof/>
            <w:webHidden/>
          </w:rPr>
        </w:r>
        <w:r>
          <w:rPr>
            <w:noProof/>
            <w:webHidden/>
          </w:rPr>
          <w:fldChar w:fldCharType="separate"/>
        </w:r>
        <w:r>
          <w:rPr>
            <w:noProof/>
            <w:webHidden/>
          </w:rPr>
          <w:t>14</w:t>
        </w:r>
        <w:r>
          <w:rPr>
            <w:noProof/>
            <w:webHidden/>
          </w:rPr>
          <w:fldChar w:fldCharType="end"/>
        </w:r>
      </w:hyperlink>
    </w:p>
    <w:p w14:paraId="53076537"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61" w:history="1">
        <w:r w:rsidRPr="00F54080">
          <w:rPr>
            <w:rStyle w:val="Hiperhivatkozs"/>
            <w:noProof/>
          </w:rPr>
          <w:t>ábra 5: Front end használati esetek diagramja</w:t>
        </w:r>
        <w:r>
          <w:rPr>
            <w:noProof/>
            <w:webHidden/>
          </w:rPr>
          <w:tab/>
        </w:r>
        <w:r>
          <w:rPr>
            <w:noProof/>
            <w:webHidden/>
          </w:rPr>
          <w:fldChar w:fldCharType="begin"/>
        </w:r>
        <w:r>
          <w:rPr>
            <w:noProof/>
            <w:webHidden/>
          </w:rPr>
          <w:instrText xml:space="preserve"> PAGEREF _Toc468634561 \h </w:instrText>
        </w:r>
        <w:r>
          <w:rPr>
            <w:noProof/>
            <w:webHidden/>
          </w:rPr>
        </w:r>
        <w:r>
          <w:rPr>
            <w:noProof/>
            <w:webHidden/>
          </w:rPr>
          <w:fldChar w:fldCharType="separate"/>
        </w:r>
        <w:r>
          <w:rPr>
            <w:noProof/>
            <w:webHidden/>
          </w:rPr>
          <w:t>18</w:t>
        </w:r>
        <w:r>
          <w:rPr>
            <w:noProof/>
            <w:webHidden/>
          </w:rPr>
          <w:fldChar w:fldCharType="end"/>
        </w:r>
      </w:hyperlink>
    </w:p>
    <w:p w14:paraId="5DC2DDA6"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62" w:history="1">
        <w:r w:rsidRPr="00F54080">
          <w:rPr>
            <w:rStyle w:val="Hiperhivatkozs"/>
            <w:noProof/>
          </w:rPr>
          <w:t>ábra 6: Hibaüzenet példa</w:t>
        </w:r>
        <w:r>
          <w:rPr>
            <w:noProof/>
            <w:webHidden/>
          </w:rPr>
          <w:tab/>
        </w:r>
        <w:r>
          <w:rPr>
            <w:noProof/>
            <w:webHidden/>
          </w:rPr>
          <w:fldChar w:fldCharType="begin"/>
        </w:r>
        <w:r>
          <w:rPr>
            <w:noProof/>
            <w:webHidden/>
          </w:rPr>
          <w:instrText xml:space="preserve"> PAGEREF _Toc468634562 \h </w:instrText>
        </w:r>
        <w:r>
          <w:rPr>
            <w:noProof/>
            <w:webHidden/>
          </w:rPr>
        </w:r>
        <w:r>
          <w:rPr>
            <w:noProof/>
            <w:webHidden/>
          </w:rPr>
          <w:fldChar w:fldCharType="separate"/>
        </w:r>
        <w:r>
          <w:rPr>
            <w:noProof/>
            <w:webHidden/>
          </w:rPr>
          <w:t>19</w:t>
        </w:r>
        <w:r>
          <w:rPr>
            <w:noProof/>
            <w:webHidden/>
          </w:rPr>
          <w:fldChar w:fldCharType="end"/>
        </w:r>
      </w:hyperlink>
    </w:p>
    <w:p w14:paraId="17BE0E03"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63" w:history="1">
        <w:r w:rsidRPr="00F54080">
          <w:rPr>
            <w:rStyle w:val="Hiperhivatkozs"/>
            <w:noProof/>
          </w:rPr>
          <w:t>ábra 7: Front end – back end interakció</w:t>
        </w:r>
        <w:r>
          <w:rPr>
            <w:noProof/>
            <w:webHidden/>
          </w:rPr>
          <w:tab/>
        </w:r>
        <w:r>
          <w:rPr>
            <w:noProof/>
            <w:webHidden/>
          </w:rPr>
          <w:fldChar w:fldCharType="begin"/>
        </w:r>
        <w:r>
          <w:rPr>
            <w:noProof/>
            <w:webHidden/>
          </w:rPr>
          <w:instrText xml:space="preserve"> PAGEREF _Toc468634563 \h </w:instrText>
        </w:r>
        <w:r>
          <w:rPr>
            <w:noProof/>
            <w:webHidden/>
          </w:rPr>
        </w:r>
        <w:r>
          <w:rPr>
            <w:noProof/>
            <w:webHidden/>
          </w:rPr>
          <w:fldChar w:fldCharType="separate"/>
        </w:r>
        <w:r>
          <w:rPr>
            <w:noProof/>
            <w:webHidden/>
          </w:rPr>
          <w:t>20</w:t>
        </w:r>
        <w:r>
          <w:rPr>
            <w:noProof/>
            <w:webHidden/>
          </w:rPr>
          <w:fldChar w:fldCharType="end"/>
        </w:r>
      </w:hyperlink>
    </w:p>
    <w:p w14:paraId="712C415C"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64" w:history="1">
        <w:r w:rsidRPr="00F54080">
          <w:rPr>
            <w:rStyle w:val="Hiperhivatkozs"/>
            <w:noProof/>
          </w:rPr>
          <w:t>ábra 8: Rendszer-kommunikáció szekvencia diagram</w:t>
        </w:r>
        <w:r>
          <w:rPr>
            <w:noProof/>
            <w:webHidden/>
          </w:rPr>
          <w:tab/>
        </w:r>
        <w:r>
          <w:rPr>
            <w:noProof/>
            <w:webHidden/>
          </w:rPr>
          <w:fldChar w:fldCharType="begin"/>
        </w:r>
        <w:r>
          <w:rPr>
            <w:noProof/>
            <w:webHidden/>
          </w:rPr>
          <w:instrText xml:space="preserve"> PAGEREF _Toc468634564 \h </w:instrText>
        </w:r>
        <w:r>
          <w:rPr>
            <w:noProof/>
            <w:webHidden/>
          </w:rPr>
        </w:r>
        <w:r>
          <w:rPr>
            <w:noProof/>
            <w:webHidden/>
          </w:rPr>
          <w:fldChar w:fldCharType="separate"/>
        </w:r>
        <w:r>
          <w:rPr>
            <w:noProof/>
            <w:webHidden/>
          </w:rPr>
          <w:t>23</w:t>
        </w:r>
        <w:r>
          <w:rPr>
            <w:noProof/>
            <w:webHidden/>
          </w:rPr>
          <w:fldChar w:fldCharType="end"/>
        </w:r>
      </w:hyperlink>
    </w:p>
    <w:p w14:paraId="49D45012"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65" w:history="1">
        <w:r w:rsidRPr="00F54080">
          <w:rPr>
            <w:rStyle w:val="Hiperhivatkozs"/>
            <w:noProof/>
          </w:rPr>
          <w:t>ábra 9: Parse-olási sebesség eredmények</w:t>
        </w:r>
        <w:r>
          <w:rPr>
            <w:noProof/>
            <w:webHidden/>
          </w:rPr>
          <w:tab/>
        </w:r>
        <w:r>
          <w:rPr>
            <w:noProof/>
            <w:webHidden/>
          </w:rPr>
          <w:fldChar w:fldCharType="begin"/>
        </w:r>
        <w:r>
          <w:rPr>
            <w:noProof/>
            <w:webHidden/>
          </w:rPr>
          <w:instrText xml:space="preserve"> PAGEREF _Toc468634565 \h </w:instrText>
        </w:r>
        <w:r>
          <w:rPr>
            <w:noProof/>
            <w:webHidden/>
          </w:rPr>
        </w:r>
        <w:r>
          <w:rPr>
            <w:noProof/>
            <w:webHidden/>
          </w:rPr>
          <w:fldChar w:fldCharType="separate"/>
        </w:r>
        <w:r>
          <w:rPr>
            <w:noProof/>
            <w:webHidden/>
          </w:rPr>
          <w:t>27</w:t>
        </w:r>
        <w:r>
          <w:rPr>
            <w:noProof/>
            <w:webHidden/>
          </w:rPr>
          <w:fldChar w:fldCharType="end"/>
        </w:r>
      </w:hyperlink>
    </w:p>
    <w:p w14:paraId="7110A0DF"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66" w:history="1">
        <w:r w:rsidRPr="00F54080">
          <w:rPr>
            <w:rStyle w:val="Hiperhivatkozs"/>
            <w:noProof/>
          </w:rPr>
          <w:t>ábra 10: Oldal lekérdezés átlagsebességek</w:t>
        </w:r>
        <w:r>
          <w:rPr>
            <w:noProof/>
            <w:webHidden/>
          </w:rPr>
          <w:tab/>
        </w:r>
        <w:r>
          <w:rPr>
            <w:noProof/>
            <w:webHidden/>
          </w:rPr>
          <w:fldChar w:fldCharType="begin"/>
        </w:r>
        <w:r>
          <w:rPr>
            <w:noProof/>
            <w:webHidden/>
          </w:rPr>
          <w:instrText xml:space="preserve"> PAGEREF _Toc468634566 \h </w:instrText>
        </w:r>
        <w:r>
          <w:rPr>
            <w:noProof/>
            <w:webHidden/>
          </w:rPr>
        </w:r>
        <w:r>
          <w:rPr>
            <w:noProof/>
            <w:webHidden/>
          </w:rPr>
          <w:fldChar w:fldCharType="separate"/>
        </w:r>
        <w:r>
          <w:rPr>
            <w:noProof/>
            <w:webHidden/>
          </w:rPr>
          <w:t>28</w:t>
        </w:r>
        <w:r>
          <w:rPr>
            <w:noProof/>
            <w:webHidden/>
          </w:rPr>
          <w:fldChar w:fldCharType="end"/>
        </w:r>
      </w:hyperlink>
    </w:p>
    <w:p w14:paraId="25F87F27"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67" w:history="1">
        <w:r w:rsidRPr="00F54080">
          <w:rPr>
            <w:rStyle w:val="Hiperhivatkozs"/>
            <w:noProof/>
          </w:rPr>
          <w:t>ábra 11:Példa a rossz paraméterezésre</w:t>
        </w:r>
        <w:r>
          <w:rPr>
            <w:noProof/>
            <w:webHidden/>
          </w:rPr>
          <w:tab/>
        </w:r>
        <w:r>
          <w:rPr>
            <w:noProof/>
            <w:webHidden/>
          </w:rPr>
          <w:fldChar w:fldCharType="begin"/>
        </w:r>
        <w:r>
          <w:rPr>
            <w:noProof/>
            <w:webHidden/>
          </w:rPr>
          <w:instrText xml:space="preserve"> PAGEREF _Toc468634567 \h </w:instrText>
        </w:r>
        <w:r>
          <w:rPr>
            <w:noProof/>
            <w:webHidden/>
          </w:rPr>
        </w:r>
        <w:r>
          <w:rPr>
            <w:noProof/>
            <w:webHidden/>
          </w:rPr>
          <w:fldChar w:fldCharType="separate"/>
        </w:r>
        <w:r>
          <w:rPr>
            <w:noProof/>
            <w:webHidden/>
          </w:rPr>
          <w:t>32</w:t>
        </w:r>
        <w:r>
          <w:rPr>
            <w:noProof/>
            <w:webHidden/>
          </w:rPr>
          <w:fldChar w:fldCharType="end"/>
        </w:r>
      </w:hyperlink>
    </w:p>
    <w:p w14:paraId="4932C3A0"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68" w:history="1">
        <w:r w:rsidRPr="00F54080">
          <w:rPr>
            <w:rStyle w:val="Hiperhivatkozs"/>
            <w:noProof/>
          </w:rPr>
          <w:t>ábra 12: Futtatás eredménye egy autó adataira</w:t>
        </w:r>
        <w:r>
          <w:rPr>
            <w:noProof/>
            <w:webHidden/>
          </w:rPr>
          <w:tab/>
        </w:r>
        <w:r>
          <w:rPr>
            <w:noProof/>
            <w:webHidden/>
          </w:rPr>
          <w:fldChar w:fldCharType="begin"/>
        </w:r>
        <w:r>
          <w:rPr>
            <w:noProof/>
            <w:webHidden/>
          </w:rPr>
          <w:instrText xml:space="preserve"> PAGEREF _Toc468634568 \h </w:instrText>
        </w:r>
        <w:r>
          <w:rPr>
            <w:noProof/>
            <w:webHidden/>
          </w:rPr>
        </w:r>
        <w:r>
          <w:rPr>
            <w:noProof/>
            <w:webHidden/>
          </w:rPr>
          <w:fldChar w:fldCharType="separate"/>
        </w:r>
        <w:r>
          <w:rPr>
            <w:noProof/>
            <w:webHidden/>
          </w:rPr>
          <w:t>35</w:t>
        </w:r>
        <w:r>
          <w:rPr>
            <w:noProof/>
            <w:webHidden/>
          </w:rPr>
          <w:fldChar w:fldCharType="end"/>
        </w:r>
      </w:hyperlink>
    </w:p>
    <w:p w14:paraId="3B879D67"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69" w:history="1">
        <w:r w:rsidRPr="00F54080">
          <w:rPr>
            <w:rStyle w:val="Hiperhivatkozs"/>
            <w:noProof/>
          </w:rPr>
          <w:t>ábra 13: Futtatás eredménye 2 autóra</w:t>
        </w:r>
        <w:r>
          <w:rPr>
            <w:noProof/>
            <w:webHidden/>
          </w:rPr>
          <w:tab/>
        </w:r>
        <w:r>
          <w:rPr>
            <w:noProof/>
            <w:webHidden/>
          </w:rPr>
          <w:fldChar w:fldCharType="begin"/>
        </w:r>
        <w:r>
          <w:rPr>
            <w:noProof/>
            <w:webHidden/>
          </w:rPr>
          <w:instrText xml:space="preserve"> PAGEREF _Toc468634569 \h </w:instrText>
        </w:r>
        <w:r>
          <w:rPr>
            <w:noProof/>
            <w:webHidden/>
          </w:rPr>
        </w:r>
        <w:r>
          <w:rPr>
            <w:noProof/>
            <w:webHidden/>
          </w:rPr>
          <w:fldChar w:fldCharType="separate"/>
        </w:r>
        <w:r>
          <w:rPr>
            <w:noProof/>
            <w:webHidden/>
          </w:rPr>
          <w:t>36</w:t>
        </w:r>
        <w:r>
          <w:rPr>
            <w:noProof/>
            <w:webHidden/>
          </w:rPr>
          <w:fldChar w:fldCharType="end"/>
        </w:r>
      </w:hyperlink>
    </w:p>
    <w:p w14:paraId="5CAE4ECF"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70" w:history="1">
        <w:r w:rsidRPr="00F54080">
          <w:rPr>
            <w:rStyle w:val="Hiperhivatkozs"/>
            <w:noProof/>
          </w:rPr>
          <w:t>ábra 14: Futtatás eredmény egy része 150 autóra</w:t>
        </w:r>
        <w:r>
          <w:rPr>
            <w:noProof/>
            <w:webHidden/>
          </w:rPr>
          <w:tab/>
        </w:r>
        <w:r>
          <w:rPr>
            <w:noProof/>
            <w:webHidden/>
          </w:rPr>
          <w:fldChar w:fldCharType="begin"/>
        </w:r>
        <w:r>
          <w:rPr>
            <w:noProof/>
            <w:webHidden/>
          </w:rPr>
          <w:instrText xml:space="preserve"> PAGEREF _Toc468634570 \h </w:instrText>
        </w:r>
        <w:r>
          <w:rPr>
            <w:noProof/>
            <w:webHidden/>
          </w:rPr>
        </w:r>
        <w:r>
          <w:rPr>
            <w:noProof/>
            <w:webHidden/>
          </w:rPr>
          <w:fldChar w:fldCharType="separate"/>
        </w:r>
        <w:r>
          <w:rPr>
            <w:noProof/>
            <w:webHidden/>
          </w:rPr>
          <w:t>37</w:t>
        </w:r>
        <w:r>
          <w:rPr>
            <w:noProof/>
            <w:webHidden/>
          </w:rPr>
          <w:fldChar w:fldCharType="end"/>
        </w:r>
      </w:hyperlink>
    </w:p>
    <w:p w14:paraId="26124599"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71" w:history="1">
        <w:r w:rsidRPr="00F54080">
          <w:rPr>
            <w:rStyle w:val="Hiperhivatkozs"/>
            <w:noProof/>
          </w:rPr>
          <w:t>ábra 15: GUI kezdőképernyő</w:t>
        </w:r>
        <w:r>
          <w:rPr>
            <w:noProof/>
            <w:webHidden/>
          </w:rPr>
          <w:tab/>
        </w:r>
        <w:r>
          <w:rPr>
            <w:noProof/>
            <w:webHidden/>
          </w:rPr>
          <w:fldChar w:fldCharType="begin"/>
        </w:r>
        <w:r>
          <w:rPr>
            <w:noProof/>
            <w:webHidden/>
          </w:rPr>
          <w:instrText xml:space="preserve"> PAGEREF _Toc468634571 \h </w:instrText>
        </w:r>
        <w:r>
          <w:rPr>
            <w:noProof/>
            <w:webHidden/>
          </w:rPr>
        </w:r>
        <w:r>
          <w:rPr>
            <w:noProof/>
            <w:webHidden/>
          </w:rPr>
          <w:fldChar w:fldCharType="separate"/>
        </w:r>
        <w:r>
          <w:rPr>
            <w:noProof/>
            <w:webHidden/>
          </w:rPr>
          <w:t>38</w:t>
        </w:r>
        <w:r>
          <w:rPr>
            <w:noProof/>
            <w:webHidden/>
          </w:rPr>
          <w:fldChar w:fldCharType="end"/>
        </w:r>
      </w:hyperlink>
    </w:p>
    <w:p w14:paraId="2604D5BA"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72" w:history="1">
        <w:r w:rsidRPr="00F54080">
          <w:rPr>
            <w:rStyle w:val="Hiperhivatkozs"/>
            <w:noProof/>
          </w:rPr>
          <w:t>ábra 16: GUI tesz pozitív eset</w:t>
        </w:r>
        <w:r>
          <w:rPr>
            <w:noProof/>
            <w:webHidden/>
          </w:rPr>
          <w:tab/>
        </w:r>
        <w:r>
          <w:rPr>
            <w:noProof/>
            <w:webHidden/>
          </w:rPr>
          <w:fldChar w:fldCharType="begin"/>
        </w:r>
        <w:r>
          <w:rPr>
            <w:noProof/>
            <w:webHidden/>
          </w:rPr>
          <w:instrText xml:space="preserve"> PAGEREF _Toc468634572 \h </w:instrText>
        </w:r>
        <w:r>
          <w:rPr>
            <w:noProof/>
            <w:webHidden/>
          </w:rPr>
        </w:r>
        <w:r>
          <w:rPr>
            <w:noProof/>
            <w:webHidden/>
          </w:rPr>
          <w:fldChar w:fldCharType="separate"/>
        </w:r>
        <w:r>
          <w:rPr>
            <w:noProof/>
            <w:webHidden/>
          </w:rPr>
          <w:t>40</w:t>
        </w:r>
        <w:r>
          <w:rPr>
            <w:noProof/>
            <w:webHidden/>
          </w:rPr>
          <w:fldChar w:fldCharType="end"/>
        </w:r>
      </w:hyperlink>
    </w:p>
    <w:p w14:paraId="2287FD90"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73" w:history="1">
        <w:r w:rsidRPr="00F54080">
          <w:rPr>
            <w:rStyle w:val="Hiperhivatkozs"/>
            <w:noProof/>
          </w:rPr>
          <w:t>ábra 17: GUI teszt azonos bemenetek</w:t>
        </w:r>
        <w:r>
          <w:rPr>
            <w:noProof/>
            <w:webHidden/>
          </w:rPr>
          <w:tab/>
        </w:r>
        <w:r>
          <w:rPr>
            <w:noProof/>
            <w:webHidden/>
          </w:rPr>
          <w:fldChar w:fldCharType="begin"/>
        </w:r>
        <w:r>
          <w:rPr>
            <w:noProof/>
            <w:webHidden/>
          </w:rPr>
          <w:instrText xml:space="preserve"> PAGEREF _Toc468634573 \h </w:instrText>
        </w:r>
        <w:r>
          <w:rPr>
            <w:noProof/>
            <w:webHidden/>
          </w:rPr>
        </w:r>
        <w:r>
          <w:rPr>
            <w:noProof/>
            <w:webHidden/>
          </w:rPr>
          <w:fldChar w:fldCharType="separate"/>
        </w:r>
        <w:r>
          <w:rPr>
            <w:noProof/>
            <w:webHidden/>
          </w:rPr>
          <w:t>41</w:t>
        </w:r>
        <w:r>
          <w:rPr>
            <w:noProof/>
            <w:webHidden/>
          </w:rPr>
          <w:fldChar w:fldCharType="end"/>
        </w:r>
      </w:hyperlink>
    </w:p>
    <w:p w14:paraId="5617519B"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74" w:history="1">
        <w:r w:rsidRPr="00F54080">
          <w:rPr>
            <w:rStyle w:val="Hiperhivatkozs"/>
            <w:noProof/>
          </w:rPr>
          <w:t>ábra 18: GUI teszt hibás bemenet</w:t>
        </w:r>
        <w:r>
          <w:rPr>
            <w:noProof/>
            <w:webHidden/>
          </w:rPr>
          <w:tab/>
        </w:r>
        <w:r>
          <w:rPr>
            <w:noProof/>
            <w:webHidden/>
          </w:rPr>
          <w:fldChar w:fldCharType="begin"/>
        </w:r>
        <w:r>
          <w:rPr>
            <w:noProof/>
            <w:webHidden/>
          </w:rPr>
          <w:instrText xml:space="preserve"> PAGEREF _Toc468634574 \h </w:instrText>
        </w:r>
        <w:r>
          <w:rPr>
            <w:noProof/>
            <w:webHidden/>
          </w:rPr>
        </w:r>
        <w:r>
          <w:rPr>
            <w:noProof/>
            <w:webHidden/>
          </w:rPr>
          <w:fldChar w:fldCharType="separate"/>
        </w:r>
        <w:r>
          <w:rPr>
            <w:noProof/>
            <w:webHidden/>
          </w:rPr>
          <w:t>41</w:t>
        </w:r>
        <w:r>
          <w:rPr>
            <w:noProof/>
            <w:webHidden/>
          </w:rPr>
          <w:fldChar w:fldCharType="end"/>
        </w:r>
      </w:hyperlink>
    </w:p>
    <w:p w14:paraId="57A28E69" w14:textId="77777777" w:rsidR="007D2654" w:rsidRDefault="007D2654">
      <w:pPr>
        <w:pStyle w:val="brajegyzk"/>
        <w:tabs>
          <w:tab w:val="right" w:leader="dot" w:pos="8494"/>
        </w:tabs>
        <w:rPr>
          <w:rFonts w:asciiTheme="minorHAnsi" w:eastAsiaTheme="minorEastAsia" w:hAnsiTheme="minorHAnsi" w:cstheme="minorBidi"/>
          <w:noProof/>
          <w:sz w:val="22"/>
          <w:szCs w:val="22"/>
          <w:lang w:val="en-US"/>
        </w:rPr>
      </w:pPr>
      <w:hyperlink w:anchor="_Toc468634575" w:history="1">
        <w:r w:rsidRPr="00F54080">
          <w:rPr>
            <w:rStyle w:val="Hiperhivatkozs"/>
            <w:noProof/>
          </w:rPr>
          <w:t>ábra 19: GUI teszt üres bemenetek</w:t>
        </w:r>
        <w:r>
          <w:rPr>
            <w:noProof/>
            <w:webHidden/>
          </w:rPr>
          <w:tab/>
        </w:r>
        <w:r>
          <w:rPr>
            <w:noProof/>
            <w:webHidden/>
          </w:rPr>
          <w:fldChar w:fldCharType="begin"/>
        </w:r>
        <w:r>
          <w:rPr>
            <w:noProof/>
            <w:webHidden/>
          </w:rPr>
          <w:instrText xml:space="preserve"> PAGEREF _Toc468634575 \h </w:instrText>
        </w:r>
        <w:r>
          <w:rPr>
            <w:noProof/>
            <w:webHidden/>
          </w:rPr>
        </w:r>
        <w:r>
          <w:rPr>
            <w:noProof/>
            <w:webHidden/>
          </w:rPr>
          <w:fldChar w:fldCharType="separate"/>
        </w:r>
        <w:r>
          <w:rPr>
            <w:noProof/>
            <w:webHidden/>
          </w:rPr>
          <w:t>41</w:t>
        </w:r>
        <w:r>
          <w:rPr>
            <w:noProof/>
            <w:webHidden/>
          </w:rPr>
          <w:fldChar w:fldCharType="end"/>
        </w:r>
      </w:hyperlink>
    </w:p>
    <w:p w14:paraId="123E2997" w14:textId="77777777" w:rsidR="00D75396" w:rsidRPr="00D75396" w:rsidRDefault="002B0C4E" w:rsidP="002F79AA">
      <w:pPr>
        <w:ind w:firstLine="0"/>
      </w:pPr>
      <w:r>
        <w:fldChar w:fldCharType="end"/>
      </w:r>
    </w:p>
    <w:p w14:paraId="75CE385B" w14:textId="77777777" w:rsidR="003A595A" w:rsidRPr="004900E4" w:rsidRDefault="003A595A" w:rsidP="00311DC5">
      <w:pPr>
        <w:pStyle w:val="Nyilatkozatcm"/>
      </w:pPr>
      <w:r w:rsidRPr="004900E4">
        <w:lastRenderedPageBreak/>
        <w:t>Hallgatói nyilatkozat</w:t>
      </w:r>
    </w:p>
    <w:p w14:paraId="0354E53C" w14:textId="77777777" w:rsidR="003A595A" w:rsidRPr="004900E4" w:rsidRDefault="003A595A" w:rsidP="003A595A">
      <w:pPr>
        <w:pStyle w:val="Nyilatkozatszveg"/>
      </w:pPr>
      <w:r w:rsidRPr="004900E4">
        <w:t xml:space="preserve">Alulírott </w:t>
      </w:r>
      <w:r w:rsidRPr="004900E4">
        <w:rPr>
          <w:b/>
          <w:bCs/>
        </w:rPr>
        <w:t>Deák Zsolt</w:t>
      </w:r>
      <w:r w:rsidRPr="004900E4">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6AEAF11B" w14:textId="77777777" w:rsidR="003A595A" w:rsidRPr="004900E4" w:rsidRDefault="003A595A" w:rsidP="003A595A">
      <w:pPr>
        <w:pStyle w:val="Nyilatkozatszveg"/>
      </w:pPr>
      <w:r w:rsidRPr="004900E4">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2308F7F" w14:textId="77777777" w:rsidR="003A595A" w:rsidRPr="004900E4" w:rsidRDefault="003A595A" w:rsidP="003A595A">
      <w:pPr>
        <w:pStyle w:val="Nyilatkozatkeltezs"/>
      </w:pPr>
      <w:r w:rsidRPr="004900E4">
        <w:t xml:space="preserve">Kelt: Budapest, </w:t>
      </w:r>
      <w:r w:rsidR="002B0C4E" w:rsidRPr="004900E4">
        <w:fldChar w:fldCharType="begin"/>
      </w:r>
      <w:r w:rsidRPr="004900E4">
        <w:instrText xml:space="preserve"> DATE \@ "yyyy. MM. dd." \* MERGEFORMAT </w:instrText>
      </w:r>
      <w:r w:rsidR="002B0C4E" w:rsidRPr="004900E4">
        <w:fldChar w:fldCharType="separate"/>
      </w:r>
      <w:r w:rsidR="007D2654">
        <w:rPr>
          <w:noProof/>
        </w:rPr>
        <w:t>2016. 12. 04.</w:t>
      </w:r>
      <w:r w:rsidR="002B0C4E" w:rsidRPr="004900E4">
        <w:fldChar w:fldCharType="end"/>
      </w:r>
    </w:p>
    <w:p w14:paraId="2BFDE144" w14:textId="77777777" w:rsidR="003A595A" w:rsidRPr="004900E4" w:rsidRDefault="003A595A" w:rsidP="003A595A">
      <w:pPr>
        <w:pStyle w:val="Nyilatkozatalrs"/>
      </w:pPr>
      <w:r w:rsidRPr="004900E4">
        <w:tab/>
        <w:t>...…………………………………………….</w:t>
      </w:r>
    </w:p>
    <w:p w14:paraId="45B7B748" w14:textId="77777777" w:rsidR="003A595A" w:rsidRPr="004900E4" w:rsidRDefault="003A595A" w:rsidP="003A595A">
      <w:pPr>
        <w:pStyle w:val="Nyilatkozatalrs"/>
      </w:pPr>
      <w:r w:rsidRPr="004900E4">
        <w:tab/>
        <w:t>Deák Zsolt</w:t>
      </w:r>
    </w:p>
    <w:p w14:paraId="33FF2D3C" w14:textId="77777777" w:rsidR="003A595A" w:rsidRPr="004900E4" w:rsidRDefault="003A595A" w:rsidP="003A595A">
      <w:pPr>
        <w:pStyle w:val="Nyilatkozatszveg"/>
      </w:pPr>
    </w:p>
    <w:p w14:paraId="5F7715BC" w14:textId="77777777" w:rsidR="003A595A" w:rsidRPr="004900E4" w:rsidRDefault="003A595A" w:rsidP="003A595A">
      <w:pPr>
        <w:sectPr w:rsidR="003A595A" w:rsidRPr="004900E4" w:rsidSect="003A595A">
          <w:footerReference w:type="default" r:id="rId9"/>
          <w:footerReference w:type="first" r:id="rId10"/>
          <w:pgSz w:w="11907" w:h="16840" w:code="9"/>
          <w:pgMar w:top="1418" w:right="1418" w:bottom="1418" w:left="1418" w:header="708" w:footer="708" w:gutter="567"/>
          <w:cols w:space="708"/>
          <w:titlePg/>
          <w:docGrid w:linePitch="360"/>
        </w:sectPr>
      </w:pPr>
    </w:p>
    <w:p w14:paraId="7689BD50" w14:textId="77777777" w:rsidR="003A595A" w:rsidRPr="00503010" w:rsidRDefault="005411F2" w:rsidP="00503010">
      <w:pPr>
        <w:pStyle w:val="Fejezetcmtartalomjegyzknlkl"/>
      </w:pPr>
      <w:r w:rsidRPr="00503010">
        <w:lastRenderedPageBreak/>
        <w:t>Kivonat</w:t>
      </w:r>
    </w:p>
    <w:p w14:paraId="1D30951C" w14:textId="77777777" w:rsidR="003A595A" w:rsidRPr="004900E4" w:rsidRDefault="003A595A" w:rsidP="003A595A">
      <w:r w:rsidRPr="004900E4">
        <w:t xml:space="preserve">Adva van egy erőteljes eszköz, a PowerShell, aminek első számú célja a rendszeradminisztráció automatizálása, megkönnyítése. Szintén adott a probléma, hogy az Interneten strukturáltalanul jelen levő információhoz hozzáférhessünk. Ebben a munkámban egy konkrét esettanulmányon keresztül bemutatom, hogy hála a PowerShell sokszínűségének egy alapfeladatától távol eső területen is hatékony megoldást lehet vele készíteni. </w:t>
      </w:r>
    </w:p>
    <w:p w14:paraId="6BD50E23" w14:textId="77777777" w:rsidR="003A595A" w:rsidRPr="004900E4" w:rsidRDefault="003A595A" w:rsidP="003A595A">
      <w:r w:rsidRPr="004900E4">
        <w:t>A példában a Használtautó.hu autóhirdetéseinek adatait nyerem ki és dolgozom fel</w:t>
      </w:r>
      <w:r w:rsidR="00C45E10">
        <w:t xml:space="preserve"> (az ilyen eljárások gyűjtőneve a web scraping)</w:t>
      </w:r>
      <w:r w:rsidRPr="004900E4">
        <w:t>. A feldolgozás célja, hogy a site egy hiányosságát, az összehasonlító funkciót pótolja. Eredetileg egy az árukereső.hu azonos lehetőségéhez hasonló, a termékeket adataikkal együtt egymás mellett oszlopokban, táblázat formájában megjelenítő összehasonlítás volt a cél.</w:t>
      </w:r>
      <w:r w:rsidR="002336BD">
        <w:t xml:space="preserve"> Ehhez hasonló már elérhető a Használtautó.hu-n is.</w:t>
      </w:r>
      <w:r w:rsidRPr="004900E4">
        <w:t xml:space="preserve"> Ezt kiegészítettem egy rangsorral, amit az autók tulajdonságaiból számított érték alapján állítok fel. Mivel különböző korú és állapotú járművek összehasonlítása lineáris módszerekkel, néhány tulajdonság kiválasztásával még megközelítőleg sem ad valós képet, így </w:t>
      </w:r>
      <w:r w:rsidR="009C564A">
        <w:t>a rangsorolás</w:t>
      </w:r>
      <w:r w:rsidR="009C564A" w:rsidRPr="004900E4">
        <w:t xml:space="preserve"> </w:t>
      </w:r>
      <w:r w:rsidRPr="004900E4">
        <w:t>alapját egy általam kidolgozott egyszerű (és determinisztikus) algoritmus adja</w:t>
      </w:r>
      <w:r w:rsidR="00580CD5">
        <w:t>, amely a</w:t>
      </w:r>
      <w:r w:rsidRPr="004900E4">
        <w:t xml:space="preserve"> nagyjából azonos korú és értékű autók összehasonlítása</w:t>
      </w:r>
      <w:r w:rsidR="00580CD5">
        <w:t xml:space="preserve">kor </w:t>
      </w:r>
      <w:r w:rsidRPr="004900E4">
        <w:t>láthatóan értékes információval szolgálhat. A példa teljessége érdekében létrehoztam egy egyszerű weblapot is, hogy online elérhető legyen a szolgáltatás. Ez utóbbi nem PowerShell nyelven van írva, hanem egy szokványos PHP és JavaScript alapú website.</w:t>
      </w:r>
    </w:p>
    <w:p w14:paraId="678C530B" w14:textId="77777777" w:rsidR="003A595A" w:rsidRPr="004900E4" w:rsidRDefault="003A595A" w:rsidP="00503010">
      <w:pPr>
        <w:pStyle w:val="Fejezetcmtartalomjegyzknlkl"/>
      </w:pPr>
      <w:r w:rsidRPr="004900E4">
        <w:lastRenderedPageBreak/>
        <w:t>Abstract</w:t>
      </w:r>
    </w:p>
    <w:p w14:paraId="0D5AB06E" w14:textId="77777777" w:rsidR="003A595A" w:rsidRPr="00D630D1" w:rsidRDefault="00D630D1" w:rsidP="003A595A">
      <w:pPr>
        <w:rPr>
          <w:lang w:val="en-US"/>
        </w:rPr>
      </w:pPr>
      <w:bookmarkStart w:id="0" w:name="_Toc332797397"/>
      <w:r w:rsidRPr="00D630D1">
        <w:rPr>
          <w:lang w:val="en-US"/>
        </w:rPr>
        <w:t>Given one of the most powerful system administration tools available</w:t>
      </w:r>
      <w:r>
        <w:rPr>
          <w:lang w:val="en-US"/>
        </w:rPr>
        <w:t>, the P</w:t>
      </w:r>
      <w:r w:rsidR="00580CD5">
        <w:rPr>
          <w:lang w:val="en-US"/>
        </w:rPr>
        <w:t>owerShell, capable of solving hundreds of problems with ease</w:t>
      </w:r>
      <w:r w:rsidR="00FC7B9F">
        <w:rPr>
          <w:lang w:val="en-US"/>
        </w:rPr>
        <w:t>.</w:t>
      </w:r>
      <w:r w:rsidR="00580CD5">
        <w:rPr>
          <w:lang w:val="en-US"/>
        </w:rPr>
        <w:t xml:space="preserve"> Not only it can automate the everyday </w:t>
      </w:r>
      <w:r w:rsidR="002C690D">
        <w:rPr>
          <w:lang w:val="en-US"/>
        </w:rPr>
        <w:t>processes, but also, it can automate gathering information from the World Wide Web.</w:t>
      </w:r>
      <w:r w:rsidR="003A595A" w:rsidRPr="00D630D1">
        <w:rPr>
          <w:lang w:val="en-US"/>
        </w:rPr>
        <w:t xml:space="preserve"> In this work I made a proof of concept to prove that PowerShell can be used efficiently for tasks very different from its original </w:t>
      </w:r>
      <w:r w:rsidR="00B950FF" w:rsidRPr="00D630D1">
        <w:rPr>
          <w:lang w:val="en-US"/>
        </w:rPr>
        <w:t>purpose</w:t>
      </w:r>
      <w:r w:rsidR="003A595A" w:rsidRPr="00D630D1">
        <w:rPr>
          <w:lang w:val="en-US"/>
        </w:rPr>
        <w:t>, thanks to the variety of features it has.</w:t>
      </w:r>
    </w:p>
    <w:p w14:paraId="6B2F20DC" w14:textId="77777777" w:rsidR="003A595A" w:rsidRPr="00D630D1" w:rsidRDefault="003A595A" w:rsidP="00D2420F">
      <w:pPr>
        <w:rPr>
          <w:lang w:val="en-US"/>
        </w:rPr>
      </w:pPr>
      <w:r w:rsidRPr="00D630D1">
        <w:rPr>
          <w:lang w:val="en-US"/>
        </w:rPr>
        <w:t>The proof of concept is about processing data of Használtautó.hu’s car pages</w:t>
      </w:r>
      <w:r w:rsidR="00C45E10" w:rsidRPr="00D630D1">
        <w:rPr>
          <w:lang w:val="en-US"/>
        </w:rPr>
        <w:t xml:space="preserve"> (which is called web scraping in general)</w:t>
      </w:r>
      <w:r w:rsidRPr="00D630D1">
        <w:rPr>
          <w:lang w:val="en-US"/>
        </w:rPr>
        <w:t>. This processing is focused on the car comparison</w:t>
      </w:r>
      <w:r w:rsidR="002C690D">
        <w:rPr>
          <w:lang w:val="en-US"/>
        </w:rPr>
        <w:t xml:space="preserve"> (ranking)</w:t>
      </w:r>
      <w:r w:rsidRPr="00D630D1">
        <w:rPr>
          <w:lang w:val="en-US"/>
        </w:rPr>
        <w:t xml:space="preserve"> functionality that is not present on the site. The idea is coming from árukereső.hu’s similar functionality, a table based, side by side comparator of products’ details.</w:t>
      </w:r>
      <w:r w:rsidR="00843E78" w:rsidRPr="00D630D1">
        <w:rPr>
          <w:lang w:val="en-US"/>
        </w:rPr>
        <w:t xml:space="preserve"> </w:t>
      </w:r>
      <w:r w:rsidR="00B950FF" w:rsidRPr="00D630D1">
        <w:rPr>
          <w:lang w:val="en-US"/>
        </w:rPr>
        <w:t>A</w:t>
      </w:r>
      <w:r w:rsidR="00843E78" w:rsidRPr="00D630D1">
        <w:rPr>
          <w:lang w:val="en-US"/>
        </w:rPr>
        <w:t xml:space="preserve"> very similar</w:t>
      </w:r>
      <w:r w:rsidR="00B950FF" w:rsidRPr="00D630D1">
        <w:rPr>
          <w:lang w:val="en-US"/>
        </w:rPr>
        <w:t xml:space="preserve"> tool</w:t>
      </w:r>
      <w:r w:rsidR="00843E78" w:rsidRPr="00D630D1">
        <w:rPr>
          <w:lang w:val="en-US"/>
        </w:rPr>
        <w:t xml:space="preserve"> is already available at the target page.</w:t>
      </w:r>
      <w:r w:rsidRPr="00D630D1">
        <w:rPr>
          <w:lang w:val="en-US"/>
        </w:rPr>
        <w:t xml:space="preserve"> I improved this idea by ranking the cars based on their main parameters. Due to the ineffectiveness of linear methodologies in comparing cars of varied ages and conditions by a handful of </w:t>
      </w:r>
      <w:r w:rsidR="002C690D">
        <w:rPr>
          <w:lang w:val="en-US"/>
        </w:rPr>
        <w:t>features</w:t>
      </w:r>
      <w:r w:rsidRPr="00D630D1">
        <w:rPr>
          <w:lang w:val="en-US"/>
        </w:rPr>
        <w:t>, I needed to develop my own simple (and deterministic) algorithm. This gives the bas</w:t>
      </w:r>
      <w:r w:rsidR="00B950FF" w:rsidRPr="00D630D1">
        <w:rPr>
          <w:lang w:val="en-US"/>
        </w:rPr>
        <w:t>is</w:t>
      </w:r>
      <w:r w:rsidRPr="00D630D1">
        <w:rPr>
          <w:lang w:val="en-US"/>
        </w:rPr>
        <w:t xml:space="preserve"> of the car ranking that can produce valuable information about cars of similar ages and prices. For the sake of completeness, I created a webpage for the service to be available online. This is a user friendly abstraction written in PHP and JavaScript</w:t>
      </w:r>
      <w:r w:rsidR="00B950FF" w:rsidRPr="00D630D1">
        <w:rPr>
          <w:lang w:val="en-US"/>
        </w:rPr>
        <w:t xml:space="preserve"> in place of the PowerShell command line</w:t>
      </w:r>
      <w:r w:rsidR="002C690D">
        <w:rPr>
          <w:lang w:val="en-US"/>
        </w:rPr>
        <w:t xml:space="preserve"> interface</w:t>
      </w:r>
      <w:r w:rsidRPr="00D630D1">
        <w:rPr>
          <w:lang w:val="en-US"/>
        </w:rPr>
        <w:t>.</w:t>
      </w:r>
      <w:bookmarkEnd w:id="0"/>
    </w:p>
    <w:p w14:paraId="0A0C7AE8" w14:textId="77777777" w:rsidR="003A595A" w:rsidRDefault="003A595A" w:rsidP="003A595A">
      <w:pPr>
        <w:pStyle w:val="Cmsor1"/>
      </w:pPr>
      <w:bookmarkStart w:id="1" w:name="_Toc468634529"/>
      <w:r w:rsidRPr="004900E4">
        <w:lastRenderedPageBreak/>
        <w:t>Bevezetés</w:t>
      </w:r>
      <w:bookmarkEnd w:id="1"/>
    </w:p>
    <w:p w14:paraId="1BD3C7D0" w14:textId="4AD6F853" w:rsidR="00A30E01" w:rsidRDefault="00A30E01" w:rsidP="00A30E01">
      <w:r>
        <w:t xml:space="preserve">A scraping arra szolgál, hogy adatokat tudjunk kinyerni website-okból. </w:t>
      </w:r>
      <w:r w:rsidR="002B0C4E">
        <w:fldChar w:fldCharType="begin"/>
      </w:r>
      <w:r>
        <w:instrText xml:space="preserve"> REF _Ref468475436 \r \h </w:instrText>
      </w:r>
      <w:r w:rsidR="002B0C4E">
        <w:fldChar w:fldCharType="separate"/>
      </w:r>
      <w:r w:rsidR="003C5AAC">
        <w:t>[1]</w:t>
      </w:r>
      <w:r w:rsidR="002B0C4E">
        <w:fldChar w:fldCharType="end"/>
      </w:r>
      <w:r>
        <w:t xml:space="preserve"> Több fajtája és felhasználása létezik. Egyik legelterjedtebb felhasználása a keresőmotorok adatgyűjtő mechanizmusa, egy másik </w:t>
      </w:r>
      <w:r w:rsidR="00DD3498">
        <w:t xml:space="preserve">hatalmas terület </w:t>
      </w:r>
      <w:r>
        <w:t xml:space="preserve">a data mining. </w:t>
      </w:r>
      <w:r w:rsidR="00DD3498">
        <w:t>Ugyanakkor</w:t>
      </w:r>
      <w:r>
        <w:t xml:space="preserve"> a scraping nem kizárólagosan automatizált adatgyűjtést jelent, lehet részben, vagy teljesen manuális is. Rész</w:t>
      </w:r>
      <w:r w:rsidR="008A65C0">
        <w:t>ben manuálisan lehet egy scraper tool felhasználásával, vagy mondjuk kézi weblap letöltéssel adatot gyűjteni, majd kiértékelni programmal. A</w:t>
      </w:r>
      <w:r w:rsidR="00DD3498">
        <w:t xml:space="preserve"> diplomatervben</w:t>
      </w:r>
      <w:r w:rsidR="008A65C0">
        <w:t xml:space="preserve"> általam vázolt megoldás teljesen automatikus, csak a célpont webcímet kell megadni neki.</w:t>
      </w:r>
    </w:p>
    <w:p w14:paraId="26A52C83" w14:textId="77777777" w:rsidR="008A65C0" w:rsidRDefault="008A65C0" w:rsidP="00A30E01">
      <w:r>
        <w:t>Módszertől függően szükség lehet az adatok feldolgozására is, amelynek szintén több módja van. Természetesen történhet kézzel, vagy HTML parse-olással, pattern matchinggel és még sok más eszközzel. A módszerek kiválasztása nyílt kérdés még a területen, mivel nem sok elterjedt keretrendszer áll rendelkezésre. Például a legnagyobb online enciklopédia a Wikipédia csak egyet sorol fel, ez Python nyelven van megírva. A Py</w:t>
      </w:r>
      <w:r w:rsidR="00B329CD">
        <w:t xml:space="preserve">thon nyelv eszközeiben és tömör script mivoltában </w:t>
      </w:r>
      <w:r>
        <w:t>tökéletesen alkalmas ilyen feladatok megvalósítására.</w:t>
      </w:r>
      <w:r w:rsidR="00B329CD">
        <w:t xml:space="preserve"> A PowerSehell ezen a téren még nem kapott akkora nyilvánosságot, mint a Python, pedig hasonlóan tömör, kifejező nyelv, szintén jelentős eszköztárral (a teljes .NET keretrendszer kis megszorításokkal).</w:t>
      </w:r>
    </w:p>
    <w:p w14:paraId="29A96F0A" w14:textId="77777777" w:rsidR="00A30E01" w:rsidRDefault="00DD3498" w:rsidP="00A30E01">
      <w:r>
        <w:t>Jelen</w:t>
      </w:r>
      <w:r w:rsidR="00555D9C">
        <w:t xml:space="preserve"> projekt fókuszában a scrapingben rejlő lehetőségek PowerShelles kiaknázásának egy aspektusa van. Az irodalomkutatásban elsősorban a technológia megszorításait járom körbe.</w:t>
      </w:r>
      <w:r w:rsidR="003A2DE0">
        <w:t xml:space="preserve"> Ezután a tervezésben végig veszem a felhasználási eseteket, meghatározom a követelményeket és megtervezek egy architektúrát a megvalósításhoz. </w:t>
      </w:r>
      <w:r w:rsidR="007F7928">
        <w:t>Végül</w:t>
      </w:r>
      <w:r w:rsidR="003A2DE0">
        <w:t xml:space="preserve"> a megvalósításban bemutatom az implementáció kihívásait, fontosabb pontjait és a szükséges teszteseteket.</w:t>
      </w:r>
      <w:r w:rsidR="007F7928">
        <w:t xml:space="preserve"> </w:t>
      </w:r>
    </w:p>
    <w:p w14:paraId="6415971E" w14:textId="77777777" w:rsidR="00C552CA" w:rsidRDefault="00C552CA" w:rsidP="00A30E01">
      <w:r>
        <w:t>Akkor van értelme a scrapinggel foglalkozni, ha van egy terület, amin lehet alkalmazni az ötleteket, emellett kell legyen motiváció is a fejlesztésben. Mivel az autós világ trendjeit, árait, magas szintről tekintett technológiáit követem a mindennapokban, ez a téma megfelelő motivációt nyújt, hogy a maximumot igyekezzek kihozni az alkalmazásból és a technológiából is.</w:t>
      </w:r>
    </w:p>
    <w:p w14:paraId="2B53347D" w14:textId="10A01607" w:rsidR="00BC20C9" w:rsidRPr="005D1997" w:rsidRDefault="00291430" w:rsidP="00BC20C9">
      <w:r>
        <w:lastRenderedPageBreak/>
        <w:t>Egy technológia felderítése</w:t>
      </w:r>
      <w:r w:rsidR="001258F3">
        <w:t xml:space="preserve"> öncélú, ha nincs mögötte semmilyen felhasználói igény, vagy üzleti szükség. </w:t>
      </w:r>
      <w:r w:rsidR="000A3C06">
        <w:t xml:space="preserve">Ugyanúgy ahogy az autók értékét igazából nem a paramétereik határozzák meg, hanem a vásárlók érdeklődése a paraméterek iránt, egy szoftver értékét is a használata tölti meg valós tartalommal, nem a gondos tervezés és megvalósítás. A használat persze nem garantált, de javítani lehet a valószínűségét, ha </w:t>
      </w:r>
      <w:r w:rsidR="00956664">
        <w:t>nagy</w:t>
      </w:r>
      <w:r w:rsidR="000A3C06">
        <w:t xml:space="preserve"> a potenciális használók köre. A projekt természetesen jelen tárgyalt formájában</w:t>
      </w:r>
      <w:r w:rsidR="00DD3498">
        <w:t xml:space="preserve"> még</w:t>
      </w:r>
      <w:r w:rsidR="000A3C06">
        <w:t xml:space="preserve"> nem a valós felhasználást célozza, de alapot terem</w:t>
      </w:r>
      <w:r w:rsidR="00956664">
        <w:t>t</w:t>
      </w:r>
      <w:r w:rsidR="00DD3498">
        <w:t>het egy olyan alkalmazásnak</w:t>
      </w:r>
      <w:r w:rsidR="00956664">
        <w:t xml:space="preserve"> , ami már célozhatja. Fontos tehát felmérni a felhasználók körét, értelmet adva a programnak. Mivel egy magyar oldalt céloz az alkalmazás, ez már erősen korlátozza a felhasználók körét. Ezen belül azonban jelentős a köre azoknak, akiknek szüksége lehet a programra. Az első felhasználói kör a hirdetők, akik el akarják adni autóikat, mivel érdekelheti őket, hogy a hasonló autókhoz képest milyen értéket képvisel az </w:t>
      </w:r>
      <w:r w:rsidR="0081066A">
        <w:t xml:space="preserve">övék. Az oldalon lévő autóhirdetésekből kiindulva ez 95 000-nél is több, ami közt nyilván vannak kereskedők is, de megfelelő nagyságrendi alap. Emellett a Használtautó.hu indexe szerint </w:t>
      </w:r>
      <w:r w:rsidR="003C5AAC">
        <w:fldChar w:fldCharType="begin"/>
      </w:r>
      <w:r w:rsidR="003C5AAC">
        <w:instrText xml:space="preserve"> REF _Ref468634634 \r \h </w:instrText>
      </w:r>
      <w:r w:rsidR="003C5AAC">
        <w:fldChar w:fldCharType="separate"/>
      </w:r>
      <w:r w:rsidR="003C5AAC">
        <w:t>[2]</w:t>
      </w:r>
      <w:r w:rsidR="003C5AAC">
        <w:fldChar w:fldCharType="end"/>
      </w:r>
      <w:r w:rsidR="0081066A">
        <w:t xml:space="preserve"> havi több mint 50 000 autó cserél gazdát</w:t>
      </w:r>
      <w:r w:rsidR="00137C63">
        <w:t xml:space="preserve"> Magyarországon (és a Használtautó.hu a legnagyobb magyar használt autó hirdető portál). Ők képezik azt a felhasználói csoportot, amely a legjobb döntést igyekeznek meghozni vásárláskor. Ilyen jelentős kiadások előtt feltehető, hogy minden megfontolást figyelembe vesznek a vásárlók. Ez teremt tehát alapot a projektnek.</w:t>
      </w:r>
    </w:p>
    <w:p w14:paraId="32116A0A" w14:textId="77777777" w:rsidR="003A595A" w:rsidRPr="004900E4" w:rsidRDefault="003A595A" w:rsidP="003A595A">
      <w:pPr>
        <w:pStyle w:val="Cmsor1"/>
      </w:pPr>
      <w:bookmarkStart w:id="2" w:name="_Ref466301568"/>
      <w:bookmarkStart w:id="3" w:name="_Toc468634530"/>
      <w:r w:rsidRPr="004900E4">
        <w:lastRenderedPageBreak/>
        <w:t>Irodalomkutatás</w:t>
      </w:r>
      <w:bookmarkEnd w:id="2"/>
      <w:bookmarkEnd w:id="3"/>
    </w:p>
    <w:p w14:paraId="611DD82C" w14:textId="77777777" w:rsidR="003A595A" w:rsidRPr="004900E4" w:rsidRDefault="007E210F" w:rsidP="007E210F">
      <w:pPr>
        <w:pStyle w:val="Cmsor2"/>
      </w:pPr>
      <w:bookmarkStart w:id="4" w:name="_Toc468634531"/>
      <w:r w:rsidRPr="004900E4">
        <w:t>PowerShell és képességei</w:t>
      </w:r>
      <w:bookmarkEnd w:id="4"/>
    </w:p>
    <w:p w14:paraId="50FB0852" w14:textId="71563D66" w:rsidR="004900E4" w:rsidRDefault="007E210F" w:rsidP="0043444C">
      <w:r w:rsidRPr="004900E4">
        <w:t>A PowerShell</w:t>
      </w:r>
      <w:r w:rsidR="00CF3C25" w:rsidRPr="004900E4">
        <w:t xml:space="preserve"> egyszerre képes kiváltani a hagyományos Windows Management Instrumentation Command-line-t és nyújt hozzáférést a .NET </w:t>
      </w:r>
      <w:r w:rsidR="000D42CD" w:rsidRPr="004900E4">
        <w:t>keretrendszerhez egy konvencionális script-nyelven keresztül.</w:t>
      </w:r>
      <w:r w:rsidR="0081569B" w:rsidRPr="004900E4">
        <w:t xml:space="preserve"> Lehetőség nyílik rajta keresztül objektumokat használni, függvényeket definiálni és rendelkezik a script-nyelvekre jellemző tömörséggel is.</w:t>
      </w:r>
      <w:r w:rsidR="003C5AAC">
        <w:t xml:space="preserve"> </w:t>
      </w:r>
      <w:r w:rsidR="003C5AAC">
        <w:fldChar w:fldCharType="begin"/>
      </w:r>
      <w:r w:rsidR="003C5AAC">
        <w:instrText xml:space="preserve"> REF _Ref468634655 \r \h </w:instrText>
      </w:r>
      <w:r w:rsidR="003C5AAC">
        <w:fldChar w:fldCharType="separate"/>
      </w:r>
      <w:r w:rsidR="003C5AAC">
        <w:t>[3]</w:t>
      </w:r>
      <w:r w:rsidR="003C5AAC">
        <w:fldChar w:fldCharType="end"/>
      </w:r>
      <w:r w:rsidR="008F3AC1" w:rsidRPr="004900E4">
        <w:t xml:space="preserve"> </w:t>
      </w:r>
    </w:p>
    <w:p w14:paraId="497B00B0" w14:textId="77777777" w:rsidR="00B72011" w:rsidRDefault="0043444C" w:rsidP="0043444C">
      <w:r w:rsidRPr="004900E4">
        <w:t>Alapvető kérdés, hogy az egyszerű</w:t>
      </w:r>
      <w:r w:rsidR="00E4566D" w:rsidRPr="004900E4">
        <w:t>,</w:t>
      </w:r>
      <w:r w:rsidRPr="004900E4">
        <w:t xml:space="preserve"> HyperText Markup Language</w:t>
      </w:r>
      <w:r w:rsidR="00E4566D" w:rsidRPr="004900E4">
        <w:t xml:space="preserve"> (HTML) alapú weblapok automatikus feldolgozásához rendelkezésre állnak-e </w:t>
      </w:r>
      <w:r w:rsidR="00F34C28" w:rsidRPr="004900E4">
        <w:t>eszközök.</w:t>
      </w:r>
      <w:r w:rsidR="00E4566D" w:rsidRPr="004900E4">
        <w:t xml:space="preserve"> </w:t>
      </w:r>
      <w:r w:rsidR="00F34C28" w:rsidRPr="004900E4">
        <w:t>Még pontosabban, hogy</w:t>
      </w:r>
      <w:r w:rsidR="00E4566D" w:rsidRPr="004900E4">
        <w:t xml:space="preserve"> milyen lehetőségeket nyújt a</w:t>
      </w:r>
      <w:r w:rsidR="004900E4">
        <w:t xml:space="preserve"> PowerS</w:t>
      </w:r>
      <w:r w:rsidR="00AE7537" w:rsidRPr="004900E4">
        <w:t>hell a</w:t>
      </w:r>
      <w:r w:rsidR="00E4566D" w:rsidRPr="004900E4">
        <w:t xml:space="preserve"> </w:t>
      </w:r>
      <w:r w:rsidR="001B6F03" w:rsidRPr="004900E4">
        <w:t xml:space="preserve">Hypertext Transfer Protocol (HTTP) lekérdezésekhez és az általuk visszaadott adatok </w:t>
      </w:r>
      <w:r w:rsidR="00F34C28" w:rsidRPr="004900E4">
        <w:t>kezelhető struktúrába átalakításához.</w:t>
      </w:r>
      <w:r w:rsidR="004900E4" w:rsidRPr="004900E4">
        <w:t xml:space="preserve"> Verziótól </w:t>
      </w:r>
      <w:r w:rsidR="004900E4">
        <w:t>függően több megoldást is nyújtanak az előre definiált könyvtárak. PowerShell 3.0 –</w:t>
      </w:r>
      <w:r w:rsidR="001F6895">
        <w:t xml:space="preserve"> </w:t>
      </w:r>
      <w:r w:rsidR="004900E4">
        <w:t>tól elérhetőek az Invoke-Webrequest</w:t>
      </w:r>
      <w:r w:rsidR="00C626BE">
        <w:t xml:space="preserve"> </w:t>
      </w:r>
      <w:r w:rsidR="002B0C4E">
        <w:fldChar w:fldCharType="begin"/>
      </w:r>
      <w:r w:rsidR="000F2F64">
        <w:instrText xml:space="preserve"> REF _Ref461454255 \r \h </w:instrText>
      </w:r>
      <w:r w:rsidR="002B0C4E">
        <w:fldChar w:fldCharType="separate"/>
      </w:r>
      <w:r w:rsidR="007D2654">
        <w:t>[4]</w:t>
      </w:r>
      <w:r w:rsidR="002B0C4E">
        <w:fldChar w:fldCharType="end"/>
      </w:r>
      <w:r w:rsidR="004900E4">
        <w:t xml:space="preserve"> és Invoke-RestMethod</w:t>
      </w:r>
      <w:r w:rsidR="00C626BE">
        <w:t xml:space="preserve"> </w:t>
      </w:r>
      <w:r w:rsidR="002B0C4E">
        <w:fldChar w:fldCharType="begin"/>
      </w:r>
      <w:r w:rsidR="000F2F64">
        <w:instrText xml:space="preserve"> REF _Ref461454279 \r \h </w:instrText>
      </w:r>
      <w:r w:rsidR="002B0C4E">
        <w:fldChar w:fldCharType="separate"/>
      </w:r>
      <w:r w:rsidR="007D2654">
        <w:t>[5]</w:t>
      </w:r>
      <w:r w:rsidR="002B0C4E">
        <w:fldChar w:fldCharType="end"/>
      </w:r>
      <w:r w:rsidR="004900E4">
        <w:t xml:space="preserve"> függvények.</w:t>
      </w:r>
      <w:r w:rsidR="002B5C77">
        <w:t xml:space="preserve"> Régebbi verzió esetén az Internet Explorer object</w:t>
      </w:r>
      <w:r w:rsidR="00C626BE">
        <w:t xml:space="preserve"> </w:t>
      </w:r>
      <w:r w:rsidR="002B0C4E">
        <w:fldChar w:fldCharType="begin"/>
      </w:r>
      <w:r w:rsidR="00532A2C">
        <w:instrText xml:space="preserve"> REF _Ref461453782 \r \h </w:instrText>
      </w:r>
      <w:r w:rsidR="002B0C4E">
        <w:fldChar w:fldCharType="separate"/>
      </w:r>
      <w:r w:rsidR="007D2654">
        <w:t>[6]</w:t>
      </w:r>
      <w:r w:rsidR="002B0C4E">
        <w:fldChar w:fldCharType="end"/>
      </w:r>
      <w:r w:rsidR="00532A2C">
        <w:t xml:space="preserve"> </w:t>
      </w:r>
      <w:r w:rsidR="002B5C77">
        <w:t>segítségével lehet elérni azonos eredményt.</w:t>
      </w:r>
      <w:r w:rsidR="00C626BE">
        <w:t xml:space="preserve"> </w:t>
      </w:r>
      <w:r w:rsidR="002B0C4E">
        <w:fldChar w:fldCharType="begin"/>
      </w:r>
      <w:r w:rsidR="00074EFE">
        <w:instrText xml:space="preserve"> REF _Ref461453778 \r \h </w:instrText>
      </w:r>
      <w:r w:rsidR="002B0C4E">
        <w:fldChar w:fldCharType="separate"/>
      </w:r>
      <w:r w:rsidR="007D2654">
        <w:t>[7]</w:t>
      </w:r>
      <w:r w:rsidR="002B0C4E">
        <w:fldChar w:fldCharType="end"/>
      </w:r>
    </w:p>
    <w:p w14:paraId="0ED6440C" w14:textId="77777777" w:rsidR="00623E8B" w:rsidRDefault="00623E8B" w:rsidP="00623E8B">
      <w:pPr>
        <w:pStyle w:val="Cmsor3"/>
      </w:pPr>
      <w:bookmarkStart w:id="5" w:name="_Toc468634532"/>
      <w:r>
        <w:t>Invoke-Webrequest, Invoke-RestMethod</w:t>
      </w:r>
      <w:bookmarkEnd w:id="5"/>
    </w:p>
    <w:p w14:paraId="4242BB4E" w14:textId="378906C1" w:rsidR="00EF4758" w:rsidRDefault="00EC69B1" w:rsidP="00623E8B">
      <w:r>
        <w:t xml:space="preserve">Az Invoke-Webrequest és az Invoke-RestMethod nagyon hasonló </w:t>
      </w:r>
      <w:r w:rsidR="00134AA8">
        <w:t>metódusok</w:t>
      </w:r>
      <w:r w:rsidR="00C625AC">
        <w:t>,</w:t>
      </w:r>
      <w:r>
        <w:t xml:space="preserve"> szembeszökő, hogy paraméterezésük megegyezik. Az első különbség, ami észrevehető, hogy a</w:t>
      </w:r>
      <w:r w:rsidR="0068613F">
        <w:t>z Application Programming Interface (API) dokumentációk</w:t>
      </w:r>
      <w:r w:rsidR="00C625AC">
        <w:t xml:space="preserve"> </w:t>
      </w:r>
      <w:r>
        <w:t xml:space="preserve">szerint </w:t>
      </w:r>
      <w:r w:rsidR="0068613F">
        <w:fldChar w:fldCharType="begin"/>
      </w:r>
      <w:r w:rsidR="0068613F">
        <w:instrText xml:space="preserve"> REF _Ref461454255 \r \h </w:instrText>
      </w:r>
      <w:r w:rsidR="0068613F">
        <w:fldChar w:fldCharType="separate"/>
      </w:r>
      <w:r w:rsidR="0068613F">
        <w:t>[4]</w:t>
      </w:r>
      <w:r w:rsidR="0068613F">
        <w:fldChar w:fldCharType="end"/>
      </w:r>
      <w:r w:rsidR="0068613F">
        <w:fldChar w:fldCharType="begin"/>
      </w:r>
      <w:r w:rsidR="0068613F">
        <w:instrText xml:space="preserve"> REF _Ref461454279 \r \h </w:instrText>
      </w:r>
      <w:r w:rsidR="0068613F">
        <w:fldChar w:fldCharType="separate"/>
      </w:r>
      <w:r w:rsidR="0068613F">
        <w:t>[5]</w:t>
      </w:r>
      <w:r w:rsidR="0068613F">
        <w:fldChar w:fldCharType="end"/>
      </w:r>
      <w:r w:rsidR="0068613F">
        <w:t xml:space="preserve"> </w:t>
      </w:r>
      <w:r>
        <w:t>az Invoke-Web</w:t>
      </w:r>
      <w:r w:rsidR="00C625AC">
        <w:t>R</w:t>
      </w:r>
      <w:r>
        <w:t xml:space="preserve">equest </w:t>
      </w:r>
      <w:r w:rsidR="00C625AC">
        <w:t xml:space="preserve">és az Invoke-RestMethod névleg másféle szolgáltatásokkal kommunikálnak. Az előbbinél </w:t>
      </w:r>
      <w:r w:rsidR="00950D7E">
        <w:t>az szerepel, hogy web page-ekkel és web service-ekkel kommunikál, míg az utóbbinál</w:t>
      </w:r>
      <w:r w:rsidR="00CA2441">
        <w:t>, hogy RESTful szolgáltatásoknak küldhet kéréseket.</w:t>
      </w:r>
      <w:r w:rsidR="00950D7E">
        <w:t xml:space="preserve"> </w:t>
      </w:r>
      <w:r w:rsidR="00CA2441">
        <w:t>Ezen belül az egyes metódusok által támogatott protokollok a dokumentáció alapján:</w:t>
      </w:r>
    </w:p>
    <w:tbl>
      <w:tblPr>
        <w:tblStyle w:val="Rcsostblzat"/>
        <w:tblW w:w="0" w:type="auto"/>
        <w:jc w:val="center"/>
        <w:tblLook w:val="04A0" w:firstRow="1" w:lastRow="0" w:firstColumn="1" w:lastColumn="0" w:noHBand="0" w:noVBand="1"/>
      </w:tblPr>
      <w:tblGrid>
        <w:gridCol w:w="2906"/>
        <w:gridCol w:w="2907"/>
        <w:gridCol w:w="2907"/>
      </w:tblGrid>
      <w:tr w:rsidR="00EF4758" w14:paraId="5055CC7E" w14:textId="77777777" w:rsidTr="00C625AC">
        <w:trPr>
          <w:jc w:val="center"/>
        </w:trPr>
        <w:tc>
          <w:tcPr>
            <w:tcW w:w="2906" w:type="dxa"/>
            <w:vAlign w:val="center"/>
          </w:tcPr>
          <w:p w14:paraId="10A131D5" w14:textId="63A0085A" w:rsidR="00EF4758" w:rsidRPr="00C625AC" w:rsidRDefault="00C625AC" w:rsidP="00C625AC">
            <w:pPr>
              <w:ind w:firstLine="0"/>
              <w:jc w:val="center"/>
              <w:rPr>
                <w:b/>
              </w:rPr>
            </w:pPr>
            <w:r>
              <w:rPr>
                <w:b/>
              </w:rPr>
              <w:t>Protokoll</w:t>
            </w:r>
          </w:p>
        </w:tc>
        <w:tc>
          <w:tcPr>
            <w:tcW w:w="2907" w:type="dxa"/>
            <w:vAlign w:val="center"/>
          </w:tcPr>
          <w:p w14:paraId="13018363" w14:textId="73BD3148" w:rsidR="00EF4758" w:rsidRPr="00C625AC" w:rsidRDefault="00C625AC" w:rsidP="00C625AC">
            <w:pPr>
              <w:ind w:firstLine="0"/>
              <w:jc w:val="center"/>
              <w:rPr>
                <w:b/>
              </w:rPr>
            </w:pPr>
            <w:r>
              <w:rPr>
                <w:b/>
              </w:rPr>
              <w:t>Invoke-WebRequest</w:t>
            </w:r>
          </w:p>
        </w:tc>
        <w:tc>
          <w:tcPr>
            <w:tcW w:w="2907" w:type="dxa"/>
            <w:vAlign w:val="center"/>
          </w:tcPr>
          <w:p w14:paraId="3C1A199F" w14:textId="656208D8" w:rsidR="00EF4758" w:rsidRPr="00C625AC" w:rsidRDefault="00C625AC" w:rsidP="00C625AC">
            <w:pPr>
              <w:ind w:firstLine="0"/>
              <w:jc w:val="center"/>
              <w:rPr>
                <w:b/>
              </w:rPr>
            </w:pPr>
            <w:r>
              <w:rPr>
                <w:b/>
              </w:rPr>
              <w:t>Invoke-RestMethod</w:t>
            </w:r>
          </w:p>
        </w:tc>
      </w:tr>
      <w:tr w:rsidR="00EF4758" w14:paraId="32D33122" w14:textId="77777777" w:rsidTr="00C56014">
        <w:trPr>
          <w:jc w:val="center"/>
        </w:trPr>
        <w:tc>
          <w:tcPr>
            <w:tcW w:w="2906" w:type="dxa"/>
            <w:vAlign w:val="center"/>
          </w:tcPr>
          <w:p w14:paraId="0692CE8D" w14:textId="3BB1205F" w:rsidR="00EF4758" w:rsidRDefault="00C625AC" w:rsidP="00C625AC">
            <w:pPr>
              <w:ind w:firstLine="0"/>
              <w:jc w:val="center"/>
            </w:pPr>
            <w:r>
              <w:t>HTTP</w:t>
            </w:r>
          </w:p>
        </w:tc>
        <w:tc>
          <w:tcPr>
            <w:tcW w:w="2907" w:type="dxa"/>
            <w:vAlign w:val="center"/>
          </w:tcPr>
          <w:p w14:paraId="490AA35B" w14:textId="3B4A5317" w:rsidR="00EF4758" w:rsidRPr="00C56014" w:rsidRDefault="00C56014" w:rsidP="00C625AC">
            <w:pPr>
              <w:ind w:firstLine="0"/>
              <w:jc w:val="center"/>
            </w:pPr>
            <w:r>
              <w:t>Támogatja</w:t>
            </w:r>
          </w:p>
        </w:tc>
        <w:tc>
          <w:tcPr>
            <w:tcW w:w="2907" w:type="dxa"/>
            <w:vAlign w:val="center"/>
          </w:tcPr>
          <w:p w14:paraId="3829B360" w14:textId="6A802A01" w:rsidR="00EF4758" w:rsidRDefault="00C56014" w:rsidP="00C625AC">
            <w:pPr>
              <w:ind w:firstLine="0"/>
              <w:jc w:val="center"/>
            </w:pPr>
            <w:r>
              <w:t>Támogatja</w:t>
            </w:r>
          </w:p>
        </w:tc>
      </w:tr>
      <w:tr w:rsidR="00EF4758" w14:paraId="2D9F7489" w14:textId="77777777" w:rsidTr="00C625AC">
        <w:trPr>
          <w:jc w:val="center"/>
        </w:trPr>
        <w:tc>
          <w:tcPr>
            <w:tcW w:w="2906" w:type="dxa"/>
            <w:vAlign w:val="center"/>
          </w:tcPr>
          <w:p w14:paraId="6B10B539" w14:textId="79E2CBE0" w:rsidR="00EF4758" w:rsidRDefault="00C56014" w:rsidP="00C625AC">
            <w:pPr>
              <w:ind w:firstLine="0"/>
              <w:jc w:val="center"/>
            </w:pPr>
            <w:r>
              <w:t>HTTPS</w:t>
            </w:r>
          </w:p>
        </w:tc>
        <w:tc>
          <w:tcPr>
            <w:tcW w:w="2907" w:type="dxa"/>
            <w:vAlign w:val="center"/>
          </w:tcPr>
          <w:p w14:paraId="7B053DAB" w14:textId="044FB663" w:rsidR="00EF4758" w:rsidRDefault="00C56014" w:rsidP="00C625AC">
            <w:pPr>
              <w:ind w:firstLine="0"/>
              <w:jc w:val="center"/>
            </w:pPr>
            <w:r>
              <w:t>Támogatja</w:t>
            </w:r>
          </w:p>
        </w:tc>
        <w:tc>
          <w:tcPr>
            <w:tcW w:w="2907" w:type="dxa"/>
            <w:vAlign w:val="center"/>
          </w:tcPr>
          <w:p w14:paraId="131BD3F7" w14:textId="6F02E014" w:rsidR="00EF4758" w:rsidRDefault="00C56014" w:rsidP="00C625AC">
            <w:pPr>
              <w:ind w:firstLine="0"/>
              <w:jc w:val="center"/>
            </w:pPr>
            <w:r>
              <w:t>Támogatja</w:t>
            </w:r>
          </w:p>
        </w:tc>
      </w:tr>
      <w:tr w:rsidR="00EF4758" w14:paraId="0EB23EEF" w14:textId="77777777" w:rsidTr="00C625AC">
        <w:trPr>
          <w:jc w:val="center"/>
        </w:trPr>
        <w:tc>
          <w:tcPr>
            <w:tcW w:w="2906" w:type="dxa"/>
            <w:vAlign w:val="center"/>
          </w:tcPr>
          <w:p w14:paraId="59468263" w14:textId="28E71EE9" w:rsidR="00EF4758" w:rsidRDefault="00C56014" w:rsidP="00C625AC">
            <w:pPr>
              <w:ind w:firstLine="0"/>
              <w:jc w:val="center"/>
            </w:pPr>
            <w:r>
              <w:t>FTP</w:t>
            </w:r>
          </w:p>
        </w:tc>
        <w:tc>
          <w:tcPr>
            <w:tcW w:w="2907" w:type="dxa"/>
            <w:vAlign w:val="center"/>
          </w:tcPr>
          <w:p w14:paraId="0104E8E9" w14:textId="6AF74EFB" w:rsidR="00EF4758" w:rsidRDefault="00A6781E" w:rsidP="00C625AC">
            <w:pPr>
              <w:ind w:firstLine="0"/>
              <w:jc w:val="center"/>
            </w:pPr>
            <w:r>
              <w:t>Támogatja</w:t>
            </w:r>
          </w:p>
        </w:tc>
        <w:tc>
          <w:tcPr>
            <w:tcW w:w="2907" w:type="dxa"/>
            <w:vAlign w:val="center"/>
          </w:tcPr>
          <w:p w14:paraId="3467D710" w14:textId="48E66D07" w:rsidR="00EF4758" w:rsidRDefault="00A6781E" w:rsidP="00C625AC">
            <w:pPr>
              <w:ind w:firstLine="0"/>
              <w:jc w:val="center"/>
            </w:pPr>
            <w:r>
              <w:t>Nem támogatja</w:t>
            </w:r>
          </w:p>
        </w:tc>
      </w:tr>
      <w:tr w:rsidR="00EF4758" w14:paraId="5895C291" w14:textId="77777777" w:rsidTr="00950D7E">
        <w:trPr>
          <w:trHeight w:val="566"/>
          <w:jc w:val="center"/>
        </w:trPr>
        <w:tc>
          <w:tcPr>
            <w:tcW w:w="2906" w:type="dxa"/>
            <w:vAlign w:val="center"/>
          </w:tcPr>
          <w:p w14:paraId="672505B1" w14:textId="3B0D6620" w:rsidR="00EF4758" w:rsidRDefault="00A6781E" w:rsidP="00CA2441">
            <w:pPr>
              <w:ind w:firstLine="0"/>
              <w:jc w:val="center"/>
            </w:pPr>
            <w:r>
              <w:t>FILE (URI séma</w:t>
            </w:r>
            <w:r w:rsidR="00CA2441">
              <w:t>)</w:t>
            </w:r>
          </w:p>
        </w:tc>
        <w:tc>
          <w:tcPr>
            <w:tcW w:w="2907" w:type="dxa"/>
            <w:vAlign w:val="center"/>
          </w:tcPr>
          <w:p w14:paraId="1258359A" w14:textId="74B2BEAB" w:rsidR="00EF4758" w:rsidRDefault="00A6781E" w:rsidP="00C625AC">
            <w:pPr>
              <w:ind w:firstLine="0"/>
              <w:jc w:val="center"/>
            </w:pPr>
            <w:r>
              <w:t>Támogatja</w:t>
            </w:r>
          </w:p>
        </w:tc>
        <w:tc>
          <w:tcPr>
            <w:tcW w:w="2907" w:type="dxa"/>
            <w:vAlign w:val="center"/>
          </w:tcPr>
          <w:p w14:paraId="5D0D0C17" w14:textId="421E5A6C" w:rsidR="00EF4758" w:rsidRPr="00950D7E" w:rsidRDefault="00A6781E" w:rsidP="00C625AC">
            <w:pPr>
              <w:ind w:firstLine="0"/>
              <w:jc w:val="center"/>
              <w:rPr>
                <w:lang w:val="en-US"/>
              </w:rPr>
            </w:pPr>
            <w:r>
              <w:t>Nem támogatja</w:t>
            </w:r>
          </w:p>
        </w:tc>
      </w:tr>
    </w:tbl>
    <w:p w14:paraId="4CFD273F" w14:textId="6B22EAAF" w:rsidR="00623E8B" w:rsidRDefault="00CE392C" w:rsidP="00623E8B">
      <w:r>
        <w:lastRenderedPageBreak/>
        <w:t xml:space="preserve">Ennek ellenére az Invoke-RestMethod Uri paraméterének leírásánál mind a négy féle </w:t>
      </w:r>
      <w:r w:rsidR="00CA2441">
        <w:t xml:space="preserve">protokoll </w:t>
      </w:r>
      <w:r>
        <w:t>fel van tüntetve.</w:t>
      </w:r>
    </w:p>
    <w:p w14:paraId="26D78025" w14:textId="27C57954" w:rsidR="00DD050B" w:rsidRDefault="00477ED0" w:rsidP="00623E8B">
      <w:r>
        <w:t>Különbség lehet</w:t>
      </w:r>
      <w:r w:rsidR="00DD050B">
        <w:t xml:space="preserve"> még, hogy Invoke-WebRequest esetén a UseBasicParsing paraméter dokumentációjából kiderül, hogy enélkül a paraméter nélkül</w:t>
      </w:r>
      <w:r w:rsidR="00873656">
        <w:t xml:space="preserve"> </w:t>
      </w:r>
      <w:r w:rsidR="00C626BE">
        <w:t xml:space="preserve">a metódus </w:t>
      </w:r>
      <w:r w:rsidR="00873656">
        <w:t>a háttérben az Internet Explorer</w:t>
      </w:r>
      <w:r w:rsidR="00C626BE">
        <w:t>t</w:t>
      </w:r>
      <w:r w:rsidR="00873656">
        <w:t xml:space="preserve"> (vagy annak modulj</w:t>
      </w:r>
      <w:r w:rsidR="00C626BE">
        <w:t>át</w:t>
      </w:r>
      <w:r w:rsidR="00CA2441">
        <w:t>)</w:t>
      </w:r>
      <w:r w:rsidR="00873656">
        <w:t xml:space="preserve"> használ</w:t>
      </w:r>
      <w:r w:rsidR="00C626BE">
        <w:t>j</w:t>
      </w:r>
      <w:r w:rsidR="00873656">
        <w:t xml:space="preserve">a a parse-oláshoz. </w:t>
      </w:r>
      <w:r w:rsidR="00F60747">
        <w:t>Ugyanez az Invoke-RestMethodról nem mondható el biztosan, mivel a dokumentációja nem szól róla. Ez azonban azért nem döntő értékű, mivel azon a kijelentésen kívül, hogy „</w:t>
      </w:r>
      <w:r w:rsidR="00F60747" w:rsidRPr="00F60747">
        <w:t>Indicates that the cmdlet uses basic parsing.</w:t>
      </w:r>
      <w:r w:rsidR="00F60747">
        <w:t xml:space="preserve">”, vagyis hogy az alapvető parse-olás használatát jelöli ez a paraméter, azon kívül </w:t>
      </w:r>
      <w:r w:rsidR="00C626BE">
        <w:t xml:space="preserve">a dokumentáció </w:t>
      </w:r>
      <w:r w:rsidR="00F60747">
        <w:t>csak egy másik paraméter leírás</w:t>
      </w:r>
      <w:r w:rsidR="00C626BE">
        <w:t>ának</w:t>
      </w:r>
      <w:r w:rsidR="00F60747">
        <w:t xml:space="preserve"> </w:t>
      </w:r>
      <w:r w:rsidR="00C626BE">
        <w:t>másolatát tartalmazza</w:t>
      </w:r>
      <w:r w:rsidR="00F60747">
        <w:t>.</w:t>
      </w:r>
    </w:p>
    <w:p w14:paraId="345BC044" w14:textId="170BDF3A" w:rsidR="00F45372" w:rsidRDefault="00F60747" w:rsidP="00F45372">
      <w:r>
        <w:t>A fentiek alapján a hivatalos dokumentáció nem elégséges annak eldöntésére, hogy mely</w:t>
      </w:r>
      <w:r w:rsidR="00F23C07">
        <w:t>ik függvényt érdemes használni</w:t>
      </w:r>
      <w:r>
        <w:t>,</w:t>
      </w:r>
      <w:r w:rsidR="00F23C07">
        <w:t xml:space="preserve"> így a </w:t>
      </w:r>
      <w:r w:rsidR="00477ED0">
        <w:fldChar w:fldCharType="begin"/>
      </w:r>
      <w:r w:rsidR="00477ED0">
        <w:instrText xml:space="preserve"> REF _Ref468641277 \r \h </w:instrText>
      </w:r>
      <w:r w:rsidR="00477ED0">
        <w:fldChar w:fldCharType="separate"/>
      </w:r>
      <w:r w:rsidR="00477ED0">
        <w:t>3.3.2</w:t>
      </w:r>
      <w:r w:rsidR="00477ED0">
        <w:fldChar w:fldCharType="end"/>
      </w:r>
      <w:r w:rsidR="00477ED0">
        <w:t xml:space="preserve"> </w:t>
      </w:r>
      <w:r w:rsidR="00F23C07">
        <w:t>szakaszban az irodalomkutatáson túlmutató kísérletek segítségével választom ki a megfelelőt.</w:t>
      </w:r>
      <w:r w:rsidR="00477ED0">
        <w:t xml:space="preserve"> A kiválasztás során végül a legfontosabb szempont nem a paraméterezés (mivel a mindkettő által támogatott HTTP protokollt használom), hanem a sebesség.</w:t>
      </w:r>
    </w:p>
    <w:p w14:paraId="3EEBCCB7" w14:textId="77777777" w:rsidR="007C03A8" w:rsidRDefault="007C03A8" w:rsidP="007C03A8">
      <w:pPr>
        <w:pStyle w:val="Cmsor3"/>
      </w:pPr>
      <w:bookmarkStart w:id="6" w:name="_Toc468634533"/>
      <w:r>
        <w:t>Internet Explorer object</w:t>
      </w:r>
      <w:bookmarkEnd w:id="6"/>
    </w:p>
    <w:p w14:paraId="7719646A" w14:textId="77777777" w:rsidR="00F72E03" w:rsidRDefault="00D2420F" w:rsidP="00D2420F">
      <w:r>
        <w:t>Az Internet Explorer</w:t>
      </w:r>
      <w:r w:rsidR="00483892">
        <w:t xml:space="preserve"> (IE) </w:t>
      </w:r>
      <w:r>
        <w:t>ComObject</w:t>
      </w:r>
      <w:r w:rsidR="00B31729">
        <w:t xml:space="preserve"> </w:t>
      </w:r>
      <w:r w:rsidR="002B0C4E">
        <w:fldChar w:fldCharType="begin"/>
      </w:r>
      <w:r w:rsidR="008F4D13">
        <w:instrText xml:space="preserve"> REF _Ref461645609 \r \h </w:instrText>
      </w:r>
      <w:r w:rsidR="002B0C4E">
        <w:fldChar w:fldCharType="separate"/>
      </w:r>
      <w:r w:rsidR="007D2654">
        <w:t>[9]</w:t>
      </w:r>
      <w:r w:rsidR="002B0C4E">
        <w:fldChar w:fldCharType="end"/>
      </w:r>
      <w:r w:rsidR="008F4D13">
        <w:t xml:space="preserve"> </w:t>
      </w:r>
      <w:r w:rsidR="00ED3663">
        <w:rPr>
          <w:lang w:val="en-US"/>
        </w:rPr>
        <w:t>eg</w:t>
      </w:r>
      <w:r w:rsidR="00ED3663">
        <w:t>y valódi</w:t>
      </w:r>
      <w:r w:rsidR="00483892">
        <w:t xml:space="preserve"> IE</w:t>
      </w:r>
      <w:r w:rsidR="00ED3663">
        <w:t xml:space="preserve"> példány programozott irányítását teszi lehetővé. A Visible nevű tulajdonság segítségével állítható, hogy a folyamat közben látható legyen-e a böngésző, vagy se</w:t>
      </w:r>
      <w:r w:rsidR="00B31729">
        <w:t>m</w:t>
      </w:r>
      <w:r w:rsidR="00ED3663">
        <w:t xml:space="preserve">. </w:t>
      </w:r>
      <w:r w:rsidR="00B31729">
        <w:t>Ugyanakkor</w:t>
      </w:r>
      <w:r w:rsidR="00483892">
        <w:t xml:space="preserve"> kézenfekvő hátránya egy valódi böngésző automatizál</w:t>
      </w:r>
      <w:r w:rsidR="00B31729">
        <w:t>ásának</w:t>
      </w:r>
      <w:r w:rsidR="00483892">
        <w:t xml:space="preserve">, hogy </w:t>
      </w:r>
      <w:r w:rsidR="00B31729">
        <w:t xml:space="preserve">a böngészőket eredetileg </w:t>
      </w:r>
      <w:r w:rsidR="00483892">
        <w:t>nem erre fejlesztetté</w:t>
      </w:r>
      <w:r w:rsidR="00FB3287">
        <w:t xml:space="preserve">k. Az IE esetében </w:t>
      </w:r>
      <w:r w:rsidR="00483892">
        <w:t>probléma lehet az old</w:t>
      </w:r>
      <w:r w:rsidR="00F72E03">
        <w:t>alak betöltésének hatékonysága.</w:t>
      </w:r>
    </w:p>
    <w:p w14:paraId="242E31D8" w14:textId="54F4104C" w:rsidR="00D2420F" w:rsidRDefault="00483892" w:rsidP="00D2420F">
      <w:r>
        <w:t xml:space="preserve">A navigációs </w:t>
      </w:r>
      <w:r w:rsidR="0068613F">
        <w:t>API</w:t>
      </w:r>
      <w:r w:rsidR="00B31729">
        <w:t xml:space="preserve"> </w:t>
      </w:r>
      <w:r w:rsidR="002B0C4E">
        <w:fldChar w:fldCharType="begin"/>
      </w:r>
      <w:r w:rsidR="00F72E03">
        <w:instrText xml:space="preserve"> REF _Ref461648161 \r \h </w:instrText>
      </w:r>
      <w:r w:rsidR="002B0C4E">
        <w:fldChar w:fldCharType="separate"/>
      </w:r>
      <w:r w:rsidR="007D2654">
        <w:t>[10]</w:t>
      </w:r>
      <w:r w:rsidR="002B0C4E">
        <w:fldChar w:fldCharType="end"/>
      </w:r>
      <w:r>
        <w:t xml:space="preserve"> egy nemblokkoló híváson keresztül szolgáltatja a funkcionalitását. Ennek következtében </w:t>
      </w:r>
      <w:r w:rsidR="00F72E03">
        <w:t>vagy egy eseményre való feliratkozással, vagy polling módszerrel lehet értesülni az oldal betöltésének</w:t>
      </w:r>
      <w:r w:rsidR="004F1688">
        <w:t xml:space="preserve"> végéről. A betöltés jelentősen</w:t>
      </w:r>
      <w:r w:rsidR="00F72E03">
        <w:t xml:space="preserve"> lassabb</w:t>
      </w:r>
      <w:r w:rsidR="004F1688">
        <w:t xml:space="preserve"> lehet</w:t>
      </w:r>
      <w:r w:rsidR="00F72E03">
        <w:t>, mint a fent tárgyalt két eset</w:t>
      </w:r>
      <w:r w:rsidR="00AA7D80">
        <w:t>ben</w:t>
      </w:r>
      <w:r w:rsidR="00F72E03">
        <w:t>, mivel itt az össz</w:t>
      </w:r>
      <w:r w:rsidR="00B77C43">
        <w:t>es forrás is betöltődik (képek, gifek, flash stb.), köszönhetően annak, hogy egy hagyományos böngészőről van szó.</w:t>
      </w:r>
    </w:p>
    <w:p w14:paraId="1B3ADE59" w14:textId="77777777" w:rsidR="00ED72FE" w:rsidRDefault="005753E6" w:rsidP="00ED72FE">
      <w:pPr>
        <w:pStyle w:val="Cmsor2"/>
      </w:pPr>
      <w:bookmarkStart w:id="7" w:name="_Toc468634534"/>
      <w:r>
        <w:t xml:space="preserve">Front </w:t>
      </w:r>
      <w:r w:rsidR="00ED72FE">
        <w:t>end</w:t>
      </w:r>
      <w:bookmarkEnd w:id="7"/>
    </w:p>
    <w:p w14:paraId="3C70BC9F" w14:textId="77777777" w:rsidR="00ED72FE" w:rsidRDefault="005753E6" w:rsidP="00ED72FE">
      <w:r>
        <w:t xml:space="preserve">A front </w:t>
      </w:r>
      <w:r w:rsidR="00ED72FE">
        <w:t>endre azért van szükség, hogy könnyebben fogyaszthatóvá, használhatóbbá tegye a programot. Kiküszöböli</w:t>
      </w:r>
      <w:r w:rsidR="00C42BA8">
        <w:t xml:space="preserve"> a parancssor használatának nehézségeit: nem kell külön engedélyezni a scriptek futtatását (vagy egy megbízható szervtől aláírást </w:t>
      </w:r>
      <w:r w:rsidR="00C42BA8">
        <w:lastRenderedPageBreak/>
        <w:t>szerezni rájuk)</w:t>
      </w:r>
      <w:r w:rsidR="00B31729">
        <w:t xml:space="preserve"> </w:t>
      </w:r>
      <w:r w:rsidR="002B0C4E">
        <w:fldChar w:fldCharType="begin"/>
      </w:r>
      <w:r w:rsidR="00BB325B">
        <w:instrText xml:space="preserve"> REF _Ref461899459 \r \h </w:instrText>
      </w:r>
      <w:r w:rsidR="002B0C4E">
        <w:fldChar w:fldCharType="separate"/>
      </w:r>
      <w:r w:rsidR="007D2654">
        <w:t>[11]</w:t>
      </w:r>
      <w:r w:rsidR="002B0C4E">
        <w:fldChar w:fldCharType="end"/>
      </w:r>
      <w:r w:rsidR="0093475E">
        <w:t>, utánanézni a paraméterezésnek, elolvasni a dokumentáció egy részét. Minden úgy működik, ahogy azt a felhasználók már megszokták az évek során használt programokkal, weblapokkal. A visszakapott eredményeket is könnyebb megérteni, ha valamilyen szép</w:t>
      </w:r>
      <w:r w:rsidR="003067AF">
        <w:t>,</w:t>
      </w:r>
      <w:r w:rsidR="0093475E">
        <w:t xml:space="preserve"> vizuális megjelenítés van társítva hozzájuk, nem csak szimpla logok, vagy excel fájlok a kimenetek.</w:t>
      </w:r>
      <w:r w:rsidR="00D57A04">
        <w:t xml:space="preserve"> Mindehhez nincs másra szükség</w:t>
      </w:r>
      <w:r w:rsidR="003067AF">
        <w:t xml:space="preserve"> fejlesztői szemszögből</w:t>
      </w:r>
      <w:r w:rsidR="00D57A04">
        <w:t xml:space="preserve"> csak egy egyszerű weboldalra és a legelterjedtebb</w:t>
      </w:r>
      <w:r w:rsidR="00B31729">
        <w:t xml:space="preserve"> </w:t>
      </w:r>
      <w:r w:rsidR="002B0C4E">
        <w:fldChar w:fldCharType="begin"/>
      </w:r>
      <w:r w:rsidR="00D57A04">
        <w:instrText xml:space="preserve"> REF _Ref461902893 \r \h </w:instrText>
      </w:r>
      <w:r w:rsidR="002B0C4E">
        <w:fldChar w:fldCharType="separate"/>
      </w:r>
      <w:r w:rsidR="007D2654">
        <w:t>[12]</w:t>
      </w:r>
      <w:r w:rsidR="002B0C4E">
        <w:fldChar w:fldCharType="end"/>
      </w:r>
      <w:r w:rsidR="003067AF">
        <w:t xml:space="preserve"> webes front </w:t>
      </w:r>
      <w:r w:rsidR="00D57A04">
        <w:t>end keretrendszer megértésére és használatára.</w:t>
      </w:r>
    </w:p>
    <w:p w14:paraId="4C00F3C2" w14:textId="77777777" w:rsidR="00D57A04" w:rsidRDefault="00D57A04" w:rsidP="00D57A04">
      <w:pPr>
        <w:pStyle w:val="Cmsor1"/>
      </w:pPr>
      <w:bookmarkStart w:id="8" w:name="_Toc468634535"/>
      <w:r>
        <w:lastRenderedPageBreak/>
        <w:t>Tervezés</w:t>
      </w:r>
      <w:bookmarkEnd w:id="8"/>
    </w:p>
    <w:p w14:paraId="5B9424B4" w14:textId="77777777" w:rsidR="000D64E3" w:rsidRDefault="007828AA" w:rsidP="00E033A7">
      <w:r>
        <w:t xml:space="preserve">A back </w:t>
      </w:r>
      <w:r w:rsidR="00E033A7">
        <w:t>end három fő és egy mellék komponensre osztható. Ezek a scaper, a rest service, a comparator és a funkcionalitásban részt nem vevő autó li</w:t>
      </w:r>
      <w:r w:rsidR="000D64E3">
        <w:t>nkgyűjtő script.</w:t>
      </w:r>
    </w:p>
    <w:p w14:paraId="5D50F551" w14:textId="77777777" w:rsidR="00E033A7" w:rsidRDefault="00E033A7" w:rsidP="00E033A7">
      <w:r>
        <w:t xml:space="preserve">Először ezek funkcionális képességeit ismertetem a pontos architektúra és belső felépítés bemutatásának mellőzésével, külön tárgyalva </w:t>
      </w:r>
      <w:r w:rsidR="002D5678">
        <w:t xml:space="preserve">a felhasználói </w:t>
      </w:r>
      <w:r w:rsidR="00B92FFA">
        <w:t>elvárásokat</w:t>
      </w:r>
      <w:r w:rsidR="002D5678">
        <w:t xml:space="preserve"> -</w:t>
      </w:r>
      <w:r>
        <w:t xml:space="preserve"> az </w:t>
      </w:r>
      <w:r w:rsidR="000D64E3">
        <w:t>ennek való megfelelés kritériumait</w:t>
      </w:r>
      <w:r w:rsidR="002D5678">
        <w:t xml:space="preserve"> -</w:t>
      </w:r>
      <w:r>
        <w:t xml:space="preserve"> és az egyéb funkcionális követelményeket, amelyek nem érintik közvetlenül a felhasználót (rendszer</w:t>
      </w:r>
      <w:r w:rsidR="00B92FFA">
        <w:t>-</w:t>
      </w:r>
      <w:r>
        <w:t xml:space="preserve"> és komponens szintű követelmények). A szétválasztás nem kizáró, vannak átfedések. Ezen felül felhasználói követelmények megvalósulásának szükséges feltétele a ren</w:t>
      </w:r>
      <w:r w:rsidR="00B92FFA">
        <w:t>dszer- és komponens szintű</w:t>
      </w:r>
      <w:r w:rsidR="00B94F7D">
        <w:t xml:space="preserve"> követelmény</w:t>
      </w:r>
      <w:r w:rsidR="00B92FFA">
        <w:t>eknek való megfelelés</w:t>
      </w:r>
      <w:r>
        <w:t xml:space="preserve">, ámde ez utóbbiak </w:t>
      </w:r>
      <w:r w:rsidR="002D5678">
        <w:t>az itt tárgyalttól eltérő</w:t>
      </w:r>
      <w:r>
        <w:t xml:space="preserve"> rendszerrel is képesek lehetnek kielégíteni az előbbit.</w:t>
      </w:r>
    </w:p>
    <w:p w14:paraId="05DFFBCC" w14:textId="77777777" w:rsidR="00BB3166" w:rsidRDefault="00BB3166" w:rsidP="00E033A7">
      <w:r>
        <w:t>Ez után következik az architektúrális tervezés, amiben a hangsúly a komponensek és a rétegek összekapcsolásán van. Szinén itt kerülnek bemutatásra az alacsony szintű tervezési döntések.</w:t>
      </w:r>
    </w:p>
    <w:p w14:paraId="7CCB6CA4" w14:textId="30CC33D7" w:rsidR="00BB3166" w:rsidRDefault="00BB3166" w:rsidP="00C208FF">
      <w:r>
        <w:t xml:space="preserve">A használt </w:t>
      </w:r>
      <w:r w:rsidR="00B3791C">
        <w:t>stratégia leginkább a V</w:t>
      </w:r>
      <w:r w:rsidR="00B94F7D">
        <w:t>-</w:t>
      </w:r>
      <w:r w:rsidR="00B3791C">
        <w:t>modell</w:t>
      </w:r>
      <w:r w:rsidR="00B94F7D">
        <w:t xml:space="preserve"> </w:t>
      </w:r>
      <w:r w:rsidR="002B0C4E">
        <w:fldChar w:fldCharType="begin"/>
      </w:r>
      <w:r w:rsidR="006820F2">
        <w:instrText xml:space="preserve"> REF _Ref465072345 \r \h </w:instrText>
      </w:r>
      <w:r w:rsidR="002B0C4E">
        <w:fldChar w:fldCharType="separate"/>
      </w:r>
      <w:r w:rsidR="007D2654">
        <w:t>[13]</w:t>
      </w:r>
      <w:r w:rsidR="002B0C4E">
        <w:fldChar w:fldCharType="end"/>
      </w:r>
      <w:r>
        <w:t xml:space="preserve"> </w:t>
      </w:r>
      <w:r w:rsidR="00B3791C">
        <w:t>bal szárához (fejlesztői életciklus) hasonlítható, azzal a különbséggel, hogy nem minden tervezési szint jelenik meg elkülönülten</w:t>
      </w:r>
      <w:r w:rsidR="00FF6C9D">
        <w:t xml:space="preserve"> (</w:t>
      </w:r>
      <w:r w:rsidR="00FF6C9D">
        <w:fldChar w:fldCharType="begin"/>
      </w:r>
      <w:r w:rsidR="00FF6C9D">
        <w:instrText xml:space="preserve"> REF _Ref468642038 \h </w:instrText>
      </w:r>
      <w:r w:rsidR="00FF6C9D">
        <w:fldChar w:fldCharType="separate"/>
      </w:r>
      <w:r w:rsidR="00F86157">
        <w:t>1.</w:t>
      </w:r>
      <w:r w:rsidR="00FF6C9D">
        <w:fldChar w:fldCharType="end"/>
      </w:r>
      <w:r w:rsidR="00F86157">
        <w:t xml:space="preserve"> ábra</w:t>
      </w:r>
      <w:r w:rsidR="00FF6C9D">
        <w:t>)</w:t>
      </w:r>
      <w:r w:rsidR="00B3791C">
        <w:t>, így egy logikusabb és koherensebb terv készül</w:t>
      </w:r>
      <w:r w:rsidR="00B94F7D">
        <w:t>het</w:t>
      </w:r>
      <w:r w:rsidR="00B3791C">
        <w:t xml:space="preserve">. </w:t>
      </w:r>
      <w:r w:rsidR="00FF6C9D">
        <w:t xml:space="preserve">Mivel ez egy kis projektnek tekinthető, így az egyes perspektívák még nem válnak szét olyan élesen, mint egy nagyobb alkalmazásnál válhatnak. Még ez utóbbi esetben is sokszor mutatja a tapasztalat, hogy az ajánlástól való eltérés szükséges lehet a jobb átláthatóság érdekében. Így elkerülhetők a fontos részek kihagyása, vagy a sokszori előre és visszautalások más dokumentumokra, illetve esetemben fejezetekre. </w:t>
      </w:r>
      <w:r w:rsidR="00BE6F88">
        <w:t>Ugyan m</w:t>
      </w:r>
      <w:r w:rsidR="00B3791C">
        <w:t>agánál a fejlesztésnél az inkrementális iterációk módszerét használtam, tehát egyfajta agilis irányvonalat, viszont dokumentációs szempontból sokkal praktikusabbnak tűnt</w:t>
      </w:r>
      <w:r w:rsidR="00C208FF">
        <w:t xml:space="preserve"> </w:t>
      </w:r>
      <w:r w:rsidR="00B3791C">
        <w:t>ez a fajta csoportosítás. Megvalósítástól függően változó lehet az egyes szintek definíciója, de talán a leginkább használtak a követelmények, specifikáció, magasszintű design</w:t>
      </w:r>
      <w:r w:rsidR="00607DEA">
        <w:t xml:space="preserve"> (architektúra)</w:t>
      </w:r>
      <w:r w:rsidR="00B3791C">
        <w:t>, alacsony szintű design.</w:t>
      </w:r>
    </w:p>
    <w:p w14:paraId="2313BDE0" w14:textId="77777777" w:rsidR="00B3791C" w:rsidRDefault="007E7978" w:rsidP="00FA46A9">
      <w:pPr>
        <w:pStyle w:val="Kp"/>
      </w:pPr>
      <w:r>
        <w:rPr>
          <w:noProof/>
          <w:lang w:val="en-US"/>
        </w:rPr>
        <w:lastRenderedPageBreak/>
        <w:drawing>
          <wp:inline distT="0" distB="0" distL="0" distR="0" wp14:anchorId="0A229CC3" wp14:editId="6CE489DA">
            <wp:extent cx="5400040" cy="2439035"/>
            <wp:effectExtent l="0" t="0" r="0" b="571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_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39035"/>
                    </a:xfrm>
                    <a:prstGeom prst="rect">
                      <a:avLst/>
                    </a:prstGeom>
                  </pic:spPr>
                </pic:pic>
              </a:graphicData>
            </a:graphic>
          </wp:inline>
        </w:drawing>
      </w:r>
    </w:p>
    <w:p w14:paraId="4767FC3D" w14:textId="77777777" w:rsidR="00FA46A9" w:rsidRDefault="00FA46A9" w:rsidP="00EE0B70">
      <w:pPr>
        <w:pStyle w:val="Kpalrs"/>
      </w:pPr>
      <w:bookmarkStart w:id="9" w:name="_Toc468634557"/>
      <w:bookmarkStart w:id="10" w:name="_Ref468642038"/>
      <w:r>
        <w:t xml:space="preserve">ábra </w:t>
      </w:r>
      <w:r w:rsidR="002B0C4E">
        <w:fldChar w:fldCharType="begin"/>
      </w:r>
      <w:r>
        <w:instrText xml:space="preserve"> SEQ ábra \* ARABIC </w:instrText>
      </w:r>
      <w:r w:rsidR="002B0C4E">
        <w:fldChar w:fldCharType="separate"/>
      </w:r>
      <w:r w:rsidR="007D2654">
        <w:rPr>
          <w:noProof/>
        </w:rPr>
        <w:t>1</w:t>
      </w:r>
      <w:r w:rsidR="002B0C4E">
        <w:fldChar w:fldCharType="end"/>
      </w:r>
      <w:bookmarkEnd w:id="10"/>
      <w:r>
        <w:t>: V- modell</w:t>
      </w:r>
      <w:bookmarkEnd w:id="9"/>
    </w:p>
    <w:p w14:paraId="7B447D09" w14:textId="05B7FE67" w:rsidR="00FA46A9" w:rsidRPr="00A74AC2" w:rsidRDefault="00E35539" w:rsidP="00FA46A9">
      <w:pPr>
        <w:rPr>
          <w:lang w:val="en-US"/>
        </w:rPr>
      </w:pPr>
      <w:r>
        <w:t>A</w:t>
      </w:r>
      <w:r w:rsidR="00FA46A9">
        <w:t xml:space="preserve">z </w:t>
      </w:r>
      <w:r w:rsidR="00F86157">
        <w:t>1. ábrán</w:t>
      </w:r>
      <w:r>
        <w:t xml:space="preserve"> látható</w:t>
      </w:r>
      <w:r w:rsidR="00FA46A9">
        <w:t>, hogy az általam vá</w:t>
      </w:r>
      <w:r w:rsidR="007E7978">
        <w:t>zolt tervezési lépések hogyan feleltethetők meg a gyakorlatban használt egyik fajta V-modell szintjeinek.</w:t>
      </w:r>
    </w:p>
    <w:p w14:paraId="0D7DAA0C" w14:textId="77777777" w:rsidR="004A3A0C" w:rsidRDefault="004A3A0C" w:rsidP="004A3A0C">
      <w:pPr>
        <w:pStyle w:val="Cmsor2"/>
      </w:pPr>
      <w:bookmarkStart w:id="11" w:name="_Toc468634536"/>
      <w:r>
        <w:t>Funkcionalitás</w:t>
      </w:r>
      <w:r w:rsidR="001D1E4A">
        <w:t xml:space="preserve"> (felhasználói szint)</w:t>
      </w:r>
      <w:bookmarkEnd w:id="11"/>
    </w:p>
    <w:p w14:paraId="28F157DE" w14:textId="77777777" w:rsidR="00A67AAF" w:rsidRPr="00A67AAF" w:rsidRDefault="00A67AAF" w:rsidP="00A67AAF">
      <w:r>
        <w:t>A funkcionalitás tervezésénél a használati eseteknek való megfelelés szempontjait járom körbe. Ehhez szükséges első sorban a használati esetek feltérképezése, majd az egyes komponensekben a megvalósítás megtervezése.</w:t>
      </w:r>
    </w:p>
    <w:p w14:paraId="4DC49A64" w14:textId="77777777" w:rsidR="004A3A0C" w:rsidRDefault="00EE1C54" w:rsidP="00EE1C54">
      <w:pPr>
        <w:pStyle w:val="Cmsor3"/>
      </w:pPr>
      <w:bookmarkStart w:id="12" w:name="_Toc468634537"/>
      <w:r>
        <w:t>Back</w:t>
      </w:r>
      <w:r w:rsidR="007828AA">
        <w:t xml:space="preserve"> </w:t>
      </w:r>
      <w:r>
        <w:t>end</w:t>
      </w:r>
      <w:bookmarkEnd w:id="12"/>
    </w:p>
    <w:p w14:paraId="0A63D7C1" w14:textId="52344D0C" w:rsidR="00B51220" w:rsidRDefault="00D657E3" w:rsidP="00F27ABC">
      <w:r>
        <w:t>Mivel a back end teljes egészében script alapú, ezért kétféleképpen lehet rá tekinteni: mint kiszolgáló a front endnek, vagy mint</w:t>
      </w:r>
      <w:r w:rsidR="00FF6C9D">
        <w:t xml:space="preserve"> önálló applikáció. A back end </w:t>
      </w:r>
      <w:r>
        <w:t>tervezésén</w:t>
      </w:r>
      <w:r w:rsidR="001D1E4A">
        <w:t>él bemutatom mindkét szempontot</w:t>
      </w:r>
      <w:r>
        <w:t>.</w:t>
      </w:r>
      <w:r w:rsidR="00A67AAF">
        <w:t xml:space="preserve"> E</w:t>
      </w:r>
      <w:r w:rsidR="001D1E4A">
        <w:t xml:space="preserve">z a szakasz a felhasználói szempontok tervezését hivatott bemutatni, </w:t>
      </w:r>
      <w:r w:rsidR="00A67AAF">
        <w:t xml:space="preserve">így </w:t>
      </w:r>
      <w:r w:rsidR="001D1E4A">
        <w:t>a két réteg interakciója nem itt kerül tárgyalásra.</w:t>
      </w:r>
    </w:p>
    <w:p w14:paraId="3358D065" w14:textId="77777777" w:rsidR="00D75396" w:rsidRDefault="00797A7B" w:rsidP="0066450B">
      <w:pPr>
        <w:pStyle w:val="Kp"/>
      </w:pPr>
      <w:r>
        <w:rPr>
          <w:noProof/>
          <w:lang w:val="en-US"/>
        </w:rPr>
        <w:drawing>
          <wp:inline distT="0" distB="0" distL="0" distR="0" wp14:anchorId="1689660F" wp14:editId="301D1CA6">
            <wp:extent cx="3826645" cy="219456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D_skyscraper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0244" cy="2248239"/>
                    </a:xfrm>
                    <a:prstGeom prst="rect">
                      <a:avLst/>
                    </a:prstGeom>
                  </pic:spPr>
                </pic:pic>
              </a:graphicData>
            </a:graphic>
          </wp:inline>
        </w:drawing>
      </w:r>
    </w:p>
    <w:p w14:paraId="713F7EE4" w14:textId="77777777" w:rsidR="0066450B" w:rsidRDefault="002F79AA" w:rsidP="00EE0B70">
      <w:pPr>
        <w:pStyle w:val="Kpalrs"/>
      </w:pPr>
      <w:bookmarkStart w:id="13" w:name="_Toc468634558"/>
      <w:r>
        <w:t xml:space="preserve">ábra </w:t>
      </w:r>
      <w:r w:rsidR="002B0C4E">
        <w:fldChar w:fldCharType="begin"/>
      </w:r>
      <w:r>
        <w:instrText xml:space="preserve"> SEQ ábra \* ARABIC </w:instrText>
      </w:r>
      <w:r w:rsidR="002B0C4E">
        <w:fldChar w:fldCharType="separate"/>
      </w:r>
      <w:r w:rsidR="007D2654">
        <w:rPr>
          <w:noProof/>
        </w:rPr>
        <w:t>2</w:t>
      </w:r>
      <w:r w:rsidR="002B0C4E">
        <w:fldChar w:fldCharType="end"/>
      </w:r>
      <w:r>
        <w:t xml:space="preserve">: Back </w:t>
      </w:r>
      <w:r w:rsidR="00797A7B">
        <w:t>end alapvető Use Case diagramja</w:t>
      </w:r>
      <w:bookmarkEnd w:id="13"/>
    </w:p>
    <w:p w14:paraId="2BF3E69E" w14:textId="77777777" w:rsidR="00A426C8" w:rsidRDefault="00A426C8" w:rsidP="00A426C8">
      <w:r>
        <w:lastRenderedPageBreak/>
        <w:t xml:space="preserve">A Unified Modeling Language (UML) 2 Use case diagramon látható a </w:t>
      </w:r>
      <w:r w:rsidR="00797A7B">
        <w:t>felhasználó</w:t>
      </w:r>
      <w:r>
        <w:t xml:space="preserve">, mint aktor. </w:t>
      </w:r>
      <w:r w:rsidR="00797A7B">
        <w:t>Az aktor képes egy vagy több URL-t megadni az alkalmazásnak (scriptnek)</w:t>
      </w:r>
      <w:r w:rsidR="009935CC">
        <w:t>, ezt jelképezi az „URL bevitele” és ennek a leszármazottja az „URL tömb bevitele” use case-ek.</w:t>
      </w:r>
      <w:r w:rsidR="00797A7B">
        <w:t xml:space="preserve"> </w:t>
      </w:r>
      <w:r w:rsidR="009935CC">
        <w:t>A</w:t>
      </w:r>
      <w:r w:rsidR="00EA2B30">
        <w:t>z</w:t>
      </w:r>
      <w:r w:rsidR="009935CC">
        <w:t xml:space="preserve"> előbbi</w:t>
      </w:r>
      <w:r w:rsidR="00EA2B30">
        <w:t xml:space="preserve"> a „kapott oldalak feldolgozása” használati esettel van asszociálva, ami a magja a szolgáltatásnak. Ennek a magnak részegysége az „algoritmus futtatása az adatokon” használati eset, mely minden esetben lefut (ezt jelöli az „include” stereotype a dependecia</w:t>
      </w:r>
      <w:r w:rsidR="001D1E4A">
        <w:t xml:space="preserve"> jel</w:t>
      </w:r>
      <w:r w:rsidR="00EA2B30">
        <w:t xml:space="preserve"> mellett), mégis kiemelendő.</w:t>
      </w:r>
    </w:p>
    <w:p w14:paraId="46E3038E" w14:textId="77777777" w:rsidR="0084124E" w:rsidRDefault="0084124E" w:rsidP="0084124E">
      <w:pPr>
        <w:pStyle w:val="Kp"/>
      </w:pPr>
      <w:r>
        <w:rPr>
          <w:noProof/>
          <w:lang w:val="en-US"/>
        </w:rPr>
        <w:drawing>
          <wp:inline distT="0" distB="0" distL="0" distR="0" wp14:anchorId="67E0E5EB" wp14:editId="39E14B80">
            <wp:extent cx="5400040" cy="1832610"/>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D_skyscraper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832610"/>
                    </a:xfrm>
                    <a:prstGeom prst="rect">
                      <a:avLst/>
                    </a:prstGeom>
                  </pic:spPr>
                </pic:pic>
              </a:graphicData>
            </a:graphic>
          </wp:inline>
        </w:drawing>
      </w:r>
    </w:p>
    <w:p w14:paraId="0E0C355B" w14:textId="77777777" w:rsidR="0084124E" w:rsidRDefault="0084124E" w:rsidP="00EE0B70">
      <w:pPr>
        <w:pStyle w:val="Kpalrs"/>
      </w:pPr>
      <w:bookmarkStart w:id="14" w:name="_Ref467483081"/>
      <w:bookmarkStart w:id="15" w:name="_Toc468634559"/>
      <w:r>
        <w:t xml:space="preserve">ábra </w:t>
      </w:r>
      <w:r w:rsidR="002B0C4E">
        <w:fldChar w:fldCharType="begin"/>
      </w:r>
      <w:r>
        <w:instrText xml:space="preserve"> SEQ ábra \* ARABIC </w:instrText>
      </w:r>
      <w:r w:rsidR="002B0C4E">
        <w:fldChar w:fldCharType="separate"/>
      </w:r>
      <w:r w:rsidR="007D2654">
        <w:rPr>
          <w:noProof/>
        </w:rPr>
        <w:t>3</w:t>
      </w:r>
      <w:r w:rsidR="002B0C4E">
        <w:fldChar w:fldCharType="end"/>
      </w:r>
      <w:bookmarkEnd w:id="14"/>
      <w:r>
        <w:t>: Back end Use Case diagramja</w:t>
      </w:r>
      <w:bookmarkEnd w:id="15"/>
    </w:p>
    <w:p w14:paraId="0567A493" w14:textId="08B5CF3B" w:rsidR="0084124E" w:rsidRDefault="00171153" w:rsidP="0084124E">
      <w:r>
        <w:t>A back end front endtől független működésének</w:t>
      </w:r>
      <w:r w:rsidR="00C7562C">
        <w:t xml:space="preserve"> egyik</w:t>
      </w:r>
      <w:r>
        <w:t xml:space="preserve"> Use Case diagramja látható</w:t>
      </w:r>
      <w:r w:rsidR="00C7562C">
        <w:t xml:space="preserve"> a</w:t>
      </w:r>
      <w:r w:rsidR="002E4F4D">
        <w:t>z</w:t>
      </w:r>
      <w:r w:rsidR="00C7562C">
        <w:t xml:space="preserve"> </w:t>
      </w:r>
      <w:r w:rsidR="00F86157">
        <w:t>3. ábrán</w:t>
      </w:r>
      <w:r w:rsidR="000B08D1">
        <w:t xml:space="preserve">. A feldolgozási rész itt is ugyan úgy működik, mint az első esetben, </w:t>
      </w:r>
      <w:r w:rsidR="00197BE9">
        <w:t>ha</w:t>
      </w:r>
      <w:r w:rsidR="000B08D1">
        <w:t xml:space="preserve"> az oldalak címei azonos formában rendelkezésre állnak. </w:t>
      </w:r>
      <w:r w:rsidR="00197BE9">
        <w:t>Ehhez először a felhasználó meg kell adjon egy elérési utat</w:t>
      </w:r>
      <w:r w:rsidR="005842A5">
        <w:t xml:space="preserve">, melyen egy text fájl található, ezt a back end feldolgozza és előállítja a szükséges formátumú </w:t>
      </w:r>
      <w:r w:rsidR="00D778A3">
        <w:t>URL</w:t>
      </w:r>
      <w:r w:rsidR="005842A5">
        <w:t xml:space="preserve"> listát.</w:t>
      </w:r>
    </w:p>
    <w:p w14:paraId="74215DF0" w14:textId="77777777" w:rsidR="00DA1C5F" w:rsidRDefault="001204A4" w:rsidP="00DA1C5F">
      <w:pPr>
        <w:pStyle w:val="Kp"/>
      </w:pPr>
      <w:r>
        <w:rPr>
          <w:noProof/>
          <w:lang w:val="en-US"/>
        </w:rPr>
        <w:drawing>
          <wp:inline distT="0" distB="0" distL="0" distR="0" wp14:anchorId="131A5341" wp14:editId="73F8B1B6">
            <wp:extent cx="5400040" cy="176149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_skyscraper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1761490"/>
                    </a:xfrm>
                    <a:prstGeom prst="rect">
                      <a:avLst/>
                    </a:prstGeom>
                  </pic:spPr>
                </pic:pic>
              </a:graphicData>
            </a:graphic>
          </wp:inline>
        </w:drawing>
      </w:r>
    </w:p>
    <w:p w14:paraId="3F1DA56A" w14:textId="77777777" w:rsidR="00DA1C5F" w:rsidRDefault="00DA1C5F" w:rsidP="00EE0B70">
      <w:pPr>
        <w:pStyle w:val="Kpalrs"/>
      </w:pPr>
      <w:bookmarkStart w:id="16" w:name="_Toc468634560"/>
      <w:bookmarkStart w:id="17" w:name="_Ref467483355"/>
      <w:r>
        <w:t xml:space="preserve">ábra </w:t>
      </w:r>
      <w:r w:rsidR="002B0C4E">
        <w:fldChar w:fldCharType="begin"/>
      </w:r>
      <w:r>
        <w:instrText xml:space="preserve"> SEQ ábra \* ARABIC </w:instrText>
      </w:r>
      <w:r w:rsidR="002B0C4E">
        <w:fldChar w:fldCharType="separate"/>
      </w:r>
      <w:r w:rsidR="007D2654">
        <w:rPr>
          <w:noProof/>
        </w:rPr>
        <w:t>4</w:t>
      </w:r>
      <w:r w:rsidR="002B0C4E">
        <w:fldChar w:fldCharType="end"/>
      </w:r>
      <w:bookmarkEnd w:id="17"/>
      <w:r>
        <w:t>: Back end Use Case diagramja 2</w:t>
      </w:r>
      <w:bookmarkEnd w:id="16"/>
    </w:p>
    <w:p w14:paraId="6F5FBCA1" w14:textId="5F2F5989" w:rsidR="00DA1C5F" w:rsidRDefault="00DA1C5F" w:rsidP="0084124E">
      <w:r>
        <w:t xml:space="preserve">A back end harmadik használati esete, mikor a felhasználó a scraper scriptet közvetlenül, az </w:t>
      </w:r>
      <w:r w:rsidR="00034375">
        <w:t xml:space="preserve">4. ábrán </w:t>
      </w:r>
      <w:r>
        <w:t xml:space="preserve">ábrázolt „UseSaved” </w:t>
      </w:r>
      <w:r w:rsidR="001204A4">
        <w:t xml:space="preserve">paramétert megadva indítja. Ebben az </w:t>
      </w:r>
      <w:r w:rsidR="001204A4">
        <w:lastRenderedPageBreak/>
        <w:t>esetben, mint látható, a kívánt URL lista helyett közvetlenül az algoritmus futásához szükséges adatok képezik a „fájlok feldolgozása” use-case kimenetét.</w:t>
      </w:r>
    </w:p>
    <w:p w14:paraId="46D4669F" w14:textId="77777777" w:rsidR="000E7729" w:rsidRPr="00D92AF9" w:rsidRDefault="000E7729" w:rsidP="0084124E">
      <w:r>
        <w:t>A back endnek van egy kiegészítő funkciója is stand-alone használatkor:</w:t>
      </w:r>
      <w:r w:rsidR="00274F1B">
        <w:rPr>
          <w:lang w:val="en-US"/>
        </w:rPr>
        <w:t xml:space="preserve"> </w:t>
      </w:r>
      <w:r w:rsidR="00D92AF9">
        <w:rPr>
          <w:lang w:val="en-US"/>
        </w:rPr>
        <w:t xml:space="preserve">a </w:t>
      </w:r>
      <w:r w:rsidR="00D92AF9">
        <w:t>felhasználó képes kigyűjteni általa egy, vagy több (autó) találati lista linkjeit. Ez akkor jelenthet előnyt, ha egy bonyolult preferencia rendszerrel meghatározta az elfogadható paraméterű autók körét, viszont a program segítségével meg akarja keresni a találatok közül a legjobbat, legjobbakat.</w:t>
      </w:r>
    </w:p>
    <w:p w14:paraId="5D71BE99" w14:textId="77777777" w:rsidR="00EE1C54" w:rsidRPr="000D6E37" w:rsidRDefault="00F27ABC" w:rsidP="00F27ABC">
      <w:pPr>
        <w:pStyle w:val="Cmsor4"/>
      </w:pPr>
      <w:r>
        <w:t>A s</w:t>
      </w:r>
      <w:r w:rsidRPr="000D6E37">
        <w:t>craper</w:t>
      </w:r>
    </w:p>
    <w:p w14:paraId="6FA9CF71" w14:textId="77777777" w:rsidR="000D6E37" w:rsidRDefault="00A23016" w:rsidP="00F27ABC">
      <w:r w:rsidRPr="000D6E37">
        <w:t xml:space="preserve">Ez a script </w:t>
      </w:r>
      <w:r w:rsidR="005E3A5D">
        <w:t xml:space="preserve">(skyscreper_ie.ps1) </w:t>
      </w:r>
      <w:r w:rsidRPr="000D6E37">
        <w:t>képezi az egész projekt alapját, mivel ez végzi a weblapok automatikus feldolgozását, az adatok kinyerését. Háromféle teljesen szeparált működésre képes</w:t>
      </w:r>
      <w:r w:rsidR="00A23D54">
        <w:t xml:space="preserve"> paraméterezéstől függően.</w:t>
      </w:r>
    </w:p>
    <w:p w14:paraId="6088166A" w14:textId="77777777" w:rsidR="00F27ABC" w:rsidRDefault="00202981" w:rsidP="00F27ABC">
      <w:r w:rsidRPr="000D6E37">
        <w:t xml:space="preserve">A legfontosabb, hogy képes egy URL, vagy egy URL tömb feldolgozására, melyet az Uri </w:t>
      </w:r>
      <w:r w:rsidR="00272B6D" w:rsidRPr="000D6E37">
        <w:t xml:space="preserve">nevesített </w:t>
      </w:r>
      <w:r w:rsidRPr="000D6E37">
        <w:t>bemeneti paraméteren keresztül vár.</w:t>
      </w:r>
      <w:r w:rsidR="000D6E37" w:rsidRPr="000D6E37">
        <w:t xml:space="preserve"> A feldolgozás</w:t>
      </w:r>
      <w:r w:rsidR="000D6E37">
        <w:t xml:space="preserve"> során vagy a megadott honlap adatait használja fel, vagy ennek egy aznap mentett (gyorsítót</w:t>
      </w:r>
      <w:r w:rsidR="00425CF1">
        <w:t>árazott / cache-elt) verzióját.</w:t>
      </w:r>
    </w:p>
    <w:p w14:paraId="5FD0BDCB" w14:textId="77777777" w:rsidR="00425CF1" w:rsidRDefault="00425CF1" w:rsidP="00F27ABC">
      <w:r>
        <w:t>Másodsorban képes egy megadott elérési útvonalon lévő text állományból kiolvasni az URL-eket (soronként egy URL-t) és ezeken elvégezni a fent említett feldolgozást. Eh</w:t>
      </w:r>
      <w:r w:rsidR="00992901">
        <w:t>h</w:t>
      </w:r>
      <w:r>
        <w:t>ez a működéshez a Path paramétert kell használni a script indításakor.</w:t>
      </w:r>
    </w:p>
    <w:p w14:paraId="660DF40E" w14:textId="77777777" w:rsidR="00425CF1" w:rsidRDefault="00425CF1" w:rsidP="00F27ABC">
      <w:r>
        <w:t xml:space="preserve">A harmadik típus használatához a UseSaved paramétert kell </w:t>
      </w:r>
      <w:r w:rsidR="00A23D54">
        <w:t>megadni</w:t>
      </w:r>
      <w:r>
        <w:t xml:space="preserve"> bemenő érték nélkül. Ennek a kapcsoló (switch) fajtájú paraméternek a jelenléte indikálja, hogy </w:t>
      </w:r>
      <w:r w:rsidR="001238A3">
        <w:t>a mentett adatok alapján kell futtatni a programot.</w:t>
      </w:r>
      <w:r w:rsidR="00A23D54">
        <w:t xml:space="preserve"> Így az eddigi futtatások során keletkezett adatokon fog lefutni a kiértékelés, melyek már nem HTML formában vannak tárolva, hanem xml (Extensible Markup Language) fájlokban.</w:t>
      </w:r>
    </w:p>
    <w:p w14:paraId="405898B9" w14:textId="77777777" w:rsidR="00031482" w:rsidRDefault="004C16D5" w:rsidP="00F27ABC">
      <w:r>
        <w:t>Látható, hogy a három bemenetből kettő csak kényelmi szempontból szerepel, mivel ugyan azt a szerepet töltik be. Annyiban szerencsés egy fájlból beolvasó módot is alkalmazni, hogy így nem vagyunk ráutalva a pipeline használatára, ez fontos lehet a processek közötti kommunikációban</w:t>
      </w:r>
      <w:r w:rsidR="0076271E">
        <w:t>, ha nem közvetlenül az URL-eket szolgáltató folyamat indítja a scriptet. Fordítva pedig hasznos a pipeline-ra hagy</w:t>
      </w:r>
      <w:r w:rsidR="009104C0">
        <w:t xml:space="preserve">atkozni, ha közvetlenül indítható egy másik programból, vagy kézzel hívjuk meg a scriptet, mondjuk, ha csak egy bemeneti URL-t tartalmazna a fájl, amit beolvas. Ebben a két esetben az az elvárás, hogy a megadott webcímeken lévő adatokat beolvassa és </w:t>
      </w:r>
      <w:r w:rsidR="009104C0">
        <w:lastRenderedPageBreak/>
        <w:t>átalakítsa a script programozottan kezelhető struktúrába</w:t>
      </w:r>
      <w:r w:rsidR="00031482">
        <w:t>. Az adatokat és a lapokat későbbi offline tesztelés céljából a</w:t>
      </w:r>
      <w:r w:rsidR="001D37D1">
        <w:t xml:space="preserve"> script képes elmenteni</w:t>
      </w:r>
      <w:r w:rsidR="00031482">
        <w:t>.</w:t>
      </w:r>
    </w:p>
    <w:p w14:paraId="21E7D0AB" w14:textId="77777777" w:rsidR="00A23D54" w:rsidRDefault="00031482" w:rsidP="00F27ABC">
      <w:r>
        <w:t xml:space="preserve">A </w:t>
      </w:r>
      <w:r w:rsidR="004C03A3">
        <w:t>harmadik</w:t>
      </w:r>
      <w:r>
        <w:t xml:space="preserve"> esetben</w:t>
      </w:r>
      <w:r w:rsidR="00BC4F52">
        <w:t xml:space="preserve"> (mikor xml fájlokat használ a program)</w:t>
      </w:r>
      <w:r>
        <w:t xml:space="preserve"> már </w:t>
      </w:r>
      <w:r w:rsidR="005D690E">
        <w:t>strukturált</w:t>
      </w:r>
      <w:r>
        <w:t xml:space="preserve"> adatok kerülnek visszaolvasásra, így nincs szükség átalakításra. Ezután mindhárom esetben véget ér a script futása, innentől az algoritmusnak kerülnek átadásra az adatok, illetve ennek visszatérési értéke </w:t>
      </w:r>
      <w:r w:rsidR="00BC4F52">
        <w:t>továbbítódik</w:t>
      </w:r>
      <w:r>
        <w:t xml:space="preserve"> a hívónak.</w:t>
      </w:r>
    </w:p>
    <w:p w14:paraId="553CF355" w14:textId="77777777" w:rsidR="00187941" w:rsidRDefault="00BC4F52" w:rsidP="00187941">
      <w:pPr>
        <w:pStyle w:val="Cmsor4"/>
        <w:rPr>
          <w:lang w:val="en-US"/>
        </w:rPr>
      </w:pPr>
      <w:r>
        <w:rPr>
          <w:lang w:val="en-US"/>
        </w:rPr>
        <w:t xml:space="preserve">A </w:t>
      </w:r>
      <w:r w:rsidR="00187941">
        <w:rPr>
          <w:lang w:val="en-US"/>
        </w:rPr>
        <w:t>Comparator</w:t>
      </w:r>
    </w:p>
    <w:p w14:paraId="1E4FDB19" w14:textId="75AE94ED" w:rsidR="00187941" w:rsidRPr="00C45E10" w:rsidRDefault="00C45E10" w:rsidP="00187941">
      <w:r>
        <w:rPr>
          <w:lang w:val="en-US"/>
        </w:rPr>
        <w:t>A comparator service (</w:t>
      </w:r>
      <w:r w:rsidRPr="00C45E10">
        <w:t>compare.ps1)</w:t>
      </w:r>
      <w:r w:rsidR="00321B06">
        <w:t xml:space="preserve"> túlmutat a web scrapingen, mivel nem csak kigyűjti a weben strukturálatlanul jelen levő adatokat, hanem a </w:t>
      </w:r>
      <w:r w:rsidR="008F37EE">
        <w:t xml:space="preserve">bemenetén érkező </w:t>
      </w:r>
      <w:r w:rsidR="00904B50">
        <w:t xml:space="preserve">adatokat feldolgozza, majd visszatér a feldolgozás eredményével. </w:t>
      </w:r>
      <w:r w:rsidR="00FE3E75">
        <w:t>A bemeneten egy kulcs-érték párokból álló objektumot vár (hashtáblák tömbje), kimenetként pedig egy ember által olvasható HTML</w:t>
      </w:r>
      <w:r w:rsidR="00422395">
        <w:t xml:space="preserve"> szöveget</w:t>
      </w:r>
      <w:r w:rsidR="00FE3E75">
        <w:t xml:space="preserve"> ad vissza és ment el a lokális állományok közé</w:t>
      </w:r>
      <w:r w:rsidR="008F37EE">
        <w:t xml:space="preserve"> is</w:t>
      </w:r>
      <w:r w:rsidR="00FE3E75">
        <w:t xml:space="preserve">. Az elmentett verzió mindig a legutolsó futtatás eredményeit tartalmazza, míg a HTML kódot azért kell vissza is adni, hogy egyszerű </w:t>
      </w:r>
      <w:r w:rsidR="008D4747">
        <w:t>adatelérés</w:t>
      </w:r>
      <w:r w:rsidR="00FE3E75">
        <w:t xml:space="preserve"> legyen biztosítva a ráépülő szolgáltatásoknak.</w:t>
      </w:r>
    </w:p>
    <w:p w14:paraId="7895120A" w14:textId="77777777" w:rsidR="00187941" w:rsidRDefault="003B69CE" w:rsidP="00187941">
      <w:pPr>
        <w:pStyle w:val="Cmsor4"/>
      </w:pPr>
      <w:r>
        <w:rPr>
          <w:lang w:val="en-US"/>
        </w:rPr>
        <w:t>Link</w:t>
      </w:r>
      <w:r w:rsidR="00187941">
        <w:t>gyűjtő</w:t>
      </w:r>
      <w:r w:rsidR="006151C4">
        <w:t xml:space="preserve"> script</w:t>
      </w:r>
    </w:p>
    <w:p w14:paraId="09E2002C" w14:textId="77777777" w:rsidR="00EA329D" w:rsidRDefault="00D94F51" w:rsidP="006151C4">
      <w:r>
        <w:t>Ez a script ugyan nincs elérhetővé téve a REST endpointon keresztül, tehát nincs rá épülő front end szolgáltatás, viszont stand</w:t>
      </w:r>
      <w:r w:rsidR="004C03A3">
        <w:t>-</w:t>
      </w:r>
      <w:r>
        <w:t>alone alkalmazásként használva a scriptcsomagot nagyon hasznos</w:t>
      </w:r>
      <w:r w:rsidR="004C03A3">
        <w:t xml:space="preserve"> lehet</w:t>
      </w:r>
      <w:r>
        <w:t xml:space="preserve">. Azt a használati esetet fedi le, </w:t>
      </w:r>
      <w:r w:rsidR="004C03A3">
        <w:t>a</w:t>
      </w:r>
      <w:r>
        <w:t xml:space="preserve">mikor a felhasználó nem kifejezetten kiválasztott különböző márkájú, vagy évjáratú autókat akar összehasonlítani, amit biztosít maga a scraper és a comparator, hanem azt az esetet, mikor a felhasználó kihasználná az egymás mellé helyezés és rangsorolás adta lehetőségeket. </w:t>
      </w:r>
      <w:r w:rsidR="007C4102">
        <w:t>P</w:t>
      </w:r>
      <w:r w:rsidR="00EA329D">
        <w:t xml:space="preserve">éldául van egy felhasználó, akinek megvannak a preferenciái: adott márkát keres (Suzuki), azon belül adott típust (Swift), meghatározott korút (2010 és utána gyártott), és természetesen van egy büdzséje a vásárlásra (max 4 millió forint). Ezek alapján futtat egy keresést a Hasznaltauto.hu-n és kap egy eredményt (majdnem száz autóhirdetés). </w:t>
      </w:r>
    </w:p>
    <w:p w14:paraId="3E2D593F" w14:textId="33638C9A" w:rsidR="006151C4" w:rsidRDefault="00EA329D" w:rsidP="006151C4">
      <w:r>
        <w:t>Ezeknek az egyesével végigböngészése helyett a találati olda</w:t>
      </w:r>
      <w:r w:rsidR="003B69CE">
        <w:t>l URL-jét bemenetül adva a link</w:t>
      </w:r>
      <w:r>
        <w:t>gyűjtő scriptnek az kimenti egy fájlba az összes hirdetés linkjét, amely</w:t>
      </w:r>
      <w:r w:rsidR="00D94F51">
        <w:t xml:space="preserve"> </w:t>
      </w:r>
      <w:r>
        <w:t xml:space="preserve">fájl közvetlen bemenetként </w:t>
      </w:r>
      <w:r w:rsidR="00263C0B">
        <w:t xml:space="preserve">átadható </w:t>
      </w:r>
      <w:r>
        <w:t xml:space="preserve">a scaper-nek. A scraper lefuttatása után pedig </w:t>
      </w:r>
      <w:r w:rsidR="00F57786">
        <w:t>kapunk</w:t>
      </w:r>
      <w:r>
        <w:t xml:space="preserve"> egy rangsor</w:t>
      </w:r>
      <w:r w:rsidR="00F57786">
        <w:t>t</w:t>
      </w:r>
      <w:r>
        <w:t xml:space="preserve"> a </w:t>
      </w:r>
      <w:r w:rsidR="00263C0B">
        <w:t xml:space="preserve">listázott </w:t>
      </w:r>
      <w:r>
        <w:t xml:space="preserve">autókról. Természetesen ez a rangsor is tartalmazhat azonos elemeket, viszont egyfajta szűrést mindenképp jelent, már csak a </w:t>
      </w:r>
      <w:r>
        <w:lastRenderedPageBreak/>
        <w:t>hirdetésekben található adatok mennyiségét tekintve is, mivel negatívabban bírál el olyan hirdetéseket, ahol valamely adatok hiányoznak.</w:t>
      </w:r>
    </w:p>
    <w:p w14:paraId="6CC5A7BE" w14:textId="77777777" w:rsidR="000342AE" w:rsidRDefault="003B69CE" w:rsidP="006151C4">
      <w:r>
        <w:t xml:space="preserve">A linkgyűjtő ezen kívül képes egy másik paraméterben átvenni a linkgyűjtés mélységét, vagyis, hogy hány lapozást végezzen. Lapozás alatt a találati lista következő </w:t>
      </w:r>
      <w:r w:rsidR="001E30D9">
        <w:t>tíz</w:t>
      </w:r>
      <w:r>
        <w:t xml:space="preserve"> autója értendő</w:t>
      </w:r>
      <w:r w:rsidR="005207BF">
        <w:rPr>
          <w:lang w:val="en-US"/>
        </w:rPr>
        <w:t>.</w:t>
      </w:r>
      <w:r w:rsidR="005207BF">
        <w:t xml:space="preserve"> Ugyanígy, mikor megnyitja a kapott linket, a tíz autót megjelenítő változatot fogja értelmezni</w:t>
      </w:r>
      <w:r w:rsidR="007828AA">
        <w:t>, függetlenül attól, hány autó listázását állította be a felhasználó a kereső felületen</w:t>
      </w:r>
      <w:r w:rsidR="005207BF">
        <w:t>. Ha a megadott mélység túlmutat az oldalak számán, a script leáll az utolsó még valós lap linkjeinek mentését követően.</w:t>
      </w:r>
    </w:p>
    <w:p w14:paraId="75C10667" w14:textId="77777777" w:rsidR="000342AE" w:rsidRDefault="000342AE" w:rsidP="000342AE">
      <w:r>
        <w:br w:type="page"/>
      </w:r>
    </w:p>
    <w:p w14:paraId="091F8A4B" w14:textId="77777777" w:rsidR="000342AE" w:rsidRDefault="000342AE" w:rsidP="000342AE">
      <w:pPr>
        <w:pStyle w:val="Cmsor3"/>
      </w:pPr>
      <w:bookmarkStart w:id="18" w:name="_Toc468634538"/>
      <w:r>
        <w:lastRenderedPageBreak/>
        <w:t>Front end</w:t>
      </w:r>
      <w:bookmarkEnd w:id="18"/>
    </w:p>
    <w:p w14:paraId="1A090FE1" w14:textId="77777777" w:rsidR="00C52C47" w:rsidRDefault="005E41A2" w:rsidP="00C52C47">
      <w:r>
        <w:t>A front end feladata kiszolgálni a fent részbe</w:t>
      </w:r>
      <w:r w:rsidR="00A67AAF">
        <w:t xml:space="preserve">n már tárgyalt funkcionalitások egy részhalmazát, egy sokkal könnyebben használható, és ami még fontosabb, sokkal könnyebben elérhető </w:t>
      </w:r>
      <w:r w:rsidR="00E028FE">
        <w:t>módon.</w:t>
      </w:r>
      <w:r w:rsidR="003067AF">
        <w:t xml:space="preserve"> </w:t>
      </w:r>
      <w:r w:rsidR="00C52C47">
        <w:t>A program használatakor a felhasználó kizárólag a felhasználói felülettel (ezesetben GUI, Graphical User Interface) áll interakcióban. Ezen kívül van még egy front end komponens, egy köztes réteg, egy front end domain-beli back end, amivel csak közvetve áll kapcsolatban a felhasználó.</w:t>
      </w:r>
    </w:p>
    <w:p w14:paraId="68B2D9CB" w14:textId="29A75EC9" w:rsidR="004F5ED1" w:rsidRDefault="004F5ED1" w:rsidP="004F5ED1">
      <w:r>
        <w:t xml:space="preserve">Ez a közvetett kapcsolat az </w:t>
      </w:r>
      <w:r w:rsidR="00200C8E">
        <w:t>5. ábrán</w:t>
      </w:r>
      <w:r>
        <w:t xml:space="preserve"> az „URL</w:t>
      </w:r>
      <w:r>
        <w:t xml:space="preserve"> </w:t>
      </w:r>
      <w:r>
        <w:t>ek elküldése” és a „Feldolgozott adatok” use case-ekben jelenik meg működési szinten. A „Felhasználó” nevű aktor el tudja küldeni az általa megadott URL-ek listáját a „Back end” aktornak, aki képes a „Feldolgozott adatok” használati eseten keresztül eredményt szolgáltatni. A felhasználó szintén ezen utóbbi használati eseten keresztül tud hozzáférni az eredményekhez. A fent említett négy kapcsolat irányított asszociációkkal van jelképezve az ábrán.</w:t>
      </w:r>
    </w:p>
    <w:p w14:paraId="305A1D49" w14:textId="77777777" w:rsidR="00C52C47" w:rsidRDefault="00C52C47" w:rsidP="00C52C47">
      <w:pPr>
        <w:pStyle w:val="Kp"/>
      </w:pPr>
      <w:r>
        <w:rPr>
          <w:noProof/>
          <w:lang w:val="en-US"/>
        </w:rPr>
        <w:drawing>
          <wp:inline distT="0" distB="0" distL="0" distR="0" wp14:anchorId="26C68FCD" wp14:editId="2A87688A">
            <wp:extent cx="5400040" cy="376110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D_Front_En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761105"/>
                    </a:xfrm>
                    <a:prstGeom prst="rect">
                      <a:avLst/>
                    </a:prstGeom>
                  </pic:spPr>
                </pic:pic>
              </a:graphicData>
            </a:graphic>
          </wp:inline>
        </w:drawing>
      </w:r>
    </w:p>
    <w:p w14:paraId="0C223983" w14:textId="77777777" w:rsidR="00C52C47" w:rsidRDefault="00C52C47" w:rsidP="00EE0B70">
      <w:pPr>
        <w:pStyle w:val="Kpalrs"/>
      </w:pPr>
      <w:bookmarkStart w:id="19" w:name="_Toc468634561"/>
      <w:r>
        <w:t xml:space="preserve">ábra </w:t>
      </w:r>
      <w:r w:rsidR="002B0C4E">
        <w:fldChar w:fldCharType="begin"/>
      </w:r>
      <w:r>
        <w:instrText xml:space="preserve"> SEQ ábra \* ARABIC </w:instrText>
      </w:r>
      <w:r w:rsidR="002B0C4E">
        <w:fldChar w:fldCharType="separate"/>
      </w:r>
      <w:r w:rsidR="007D2654">
        <w:rPr>
          <w:noProof/>
        </w:rPr>
        <w:t>5</w:t>
      </w:r>
      <w:r w:rsidR="002B0C4E">
        <w:fldChar w:fldCharType="end"/>
      </w:r>
      <w:r>
        <w:t>: Front end használati esetek diagramja</w:t>
      </w:r>
      <w:bookmarkEnd w:id="19"/>
    </w:p>
    <w:p w14:paraId="18050EB7" w14:textId="77777777" w:rsidR="00C52C47" w:rsidRPr="00DD1804" w:rsidRDefault="00C71E5B" w:rsidP="00C52C47">
      <w:r>
        <w:t>Ahhoz, hogy az URL-eket el lehessen küldeni</w:t>
      </w:r>
      <w:r w:rsidR="004C03A3">
        <w:t xml:space="preserve"> a back</w:t>
      </w:r>
      <w:r w:rsidR="007828AA">
        <w:t xml:space="preserve"> </w:t>
      </w:r>
      <w:r w:rsidR="004C03A3">
        <w:t>endnek</w:t>
      </w:r>
      <w:r>
        <w:t xml:space="preserve">, lehetőséget kell biztosítani a felhasználónak, hogy </w:t>
      </w:r>
      <w:r w:rsidR="008B5476">
        <w:t>bevigyen</w:t>
      </w:r>
      <w:r>
        <w:t xml:space="preserve"> URL-eket. Ezt jelképezi értelemszerűen az „új URL bevitele” use case</w:t>
      </w:r>
      <w:r w:rsidR="00634B5B">
        <w:t>, aminek van egy „URL módosítása” extensionje is</w:t>
      </w:r>
      <w:r w:rsidR="00731EFD">
        <w:t xml:space="preserve">, vagyis </w:t>
      </w:r>
      <w:r w:rsidR="00731EFD">
        <w:lastRenderedPageBreak/>
        <w:t>nem minden bevitelt követ (vagy része) egy módosítás, de van rá lehetőség</w:t>
      </w:r>
      <w:r w:rsidR="004F5ED1">
        <w:t>, amennyiben teljesül a függőség mellé írt megszorítás, vagyis van már bevitt és nem törölt URL</w:t>
      </w:r>
      <w:r w:rsidR="00731EFD">
        <w:t>.</w:t>
      </w:r>
      <w:r w:rsidR="001F2473">
        <w:t xml:space="preserve"> </w:t>
      </w:r>
      <w:r w:rsidR="004F5ED1">
        <w:t>V</w:t>
      </w:r>
      <w:r w:rsidR="001F2473">
        <w:t xml:space="preserve">an </w:t>
      </w:r>
      <w:r w:rsidR="004F5ED1">
        <w:t xml:space="preserve">tehát </w:t>
      </w:r>
      <w:r w:rsidR="001F2473">
        <w:t xml:space="preserve">lehetőség törlésre </w:t>
      </w:r>
      <w:r w:rsidR="004F5ED1">
        <w:t xml:space="preserve">is, </w:t>
      </w:r>
      <w:r w:rsidR="001F2473">
        <w:t>két formában: lehet törölni az URL-t, vagy az egész mezőt, amely az URL-t tartalmazza.</w:t>
      </w:r>
      <w:r w:rsidR="004F5ED1">
        <w:t xml:space="preserve"> Utóbbi csak akkor lehetséges, ha legalább két mező van a képernyőn.</w:t>
      </w:r>
    </w:p>
    <w:p w14:paraId="151237D5" w14:textId="77777777" w:rsidR="001D1E4A" w:rsidRDefault="00C52C47" w:rsidP="001D1E4A">
      <w:pPr>
        <w:pStyle w:val="Cmsor4"/>
      </w:pPr>
      <w:r>
        <w:t>GUI</w:t>
      </w:r>
    </w:p>
    <w:p w14:paraId="76F4A671" w14:textId="77777777" w:rsidR="005E41A2" w:rsidRPr="00C93F30" w:rsidRDefault="004F5ED1" w:rsidP="005E41A2">
      <w:pPr>
        <w:rPr>
          <w:lang w:val="en-US"/>
        </w:rPr>
      </w:pPr>
      <w:r>
        <w:t>A GUI f</w:t>
      </w:r>
      <w:r w:rsidR="005E41A2">
        <w:t>elhasználói szempontból képes kell legyen URL-eket beolvasni</w:t>
      </w:r>
      <w:r w:rsidR="003A0BAB">
        <w:t xml:space="preserve"> (maximum tizet)</w:t>
      </w:r>
      <w:r w:rsidR="00334361">
        <w:t xml:space="preserve"> és lehetőséget kell biztosítson ezek </w:t>
      </w:r>
      <w:r w:rsidR="00A64098">
        <w:t xml:space="preserve">feldolgozásra </w:t>
      </w:r>
      <w:r w:rsidR="00334361">
        <w:t>küldésére</w:t>
      </w:r>
      <w:r w:rsidR="005B2E3B">
        <w:t>, módosítására, törlésére</w:t>
      </w:r>
      <w:r w:rsidR="004102D4">
        <w:t>, ahogy ez az előző pontban felvázolt használati eset</w:t>
      </w:r>
      <w:r w:rsidR="005B2E3B">
        <w:t>ekben mint front end feladat szerepelt</w:t>
      </w:r>
      <w:r w:rsidR="00334361">
        <w:t>.</w:t>
      </w:r>
      <w:r w:rsidR="001D1E4A">
        <w:t xml:space="preserve"> Ezután a feldolgozás eredményéről képes kell legyen értesíteni a felhasználót.</w:t>
      </w:r>
      <w:r w:rsidR="00A64098">
        <w:t xml:space="preserve"> </w:t>
      </w:r>
      <w:r w:rsidR="004102D4">
        <w:t>Ez az eredmény lehet a feldolgozásból származó adathalmaz, vagy hibaüzenet.</w:t>
      </w:r>
    </w:p>
    <w:p w14:paraId="22A22281" w14:textId="77777777" w:rsidR="008F37EE" w:rsidRDefault="00274F81" w:rsidP="00274F81">
      <w:pPr>
        <w:pStyle w:val="Kp"/>
      </w:pPr>
      <w:r>
        <w:rPr>
          <w:noProof/>
          <w:lang w:val="en-US"/>
        </w:rPr>
        <w:drawing>
          <wp:inline distT="0" distB="0" distL="0" distR="0" wp14:anchorId="27C25166" wp14:editId="64B972AB">
            <wp:extent cx="5400040" cy="38544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ror_ms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85445"/>
                    </a:xfrm>
                    <a:prstGeom prst="rect">
                      <a:avLst/>
                    </a:prstGeom>
                  </pic:spPr>
                </pic:pic>
              </a:graphicData>
            </a:graphic>
          </wp:inline>
        </w:drawing>
      </w:r>
    </w:p>
    <w:p w14:paraId="4112869B" w14:textId="77777777" w:rsidR="00274F81" w:rsidRDefault="00274F81" w:rsidP="00EE0B70">
      <w:pPr>
        <w:pStyle w:val="Kpalrs"/>
      </w:pPr>
      <w:bookmarkStart w:id="20" w:name="_Ref467944008"/>
      <w:bookmarkStart w:id="21" w:name="_Toc468634562"/>
      <w:r>
        <w:t xml:space="preserve">ábra </w:t>
      </w:r>
      <w:r w:rsidR="002B0C4E">
        <w:fldChar w:fldCharType="begin"/>
      </w:r>
      <w:r>
        <w:instrText xml:space="preserve"> SEQ ábra \* ARABIC </w:instrText>
      </w:r>
      <w:r w:rsidR="002B0C4E">
        <w:fldChar w:fldCharType="separate"/>
      </w:r>
      <w:r w:rsidR="007D2654">
        <w:rPr>
          <w:noProof/>
        </w:rPr>
        <w:t>6</w:t>
      </w:r>
      <w:r w:rsidR="002B0C4E">
        <w:fldChar w:fldCharType="end"/>
      </w:r>
      <w:r>
        <w:t>: Hibaüzenet példa</w:t>
      </w:r>
      <w:bookmarkEnd w:id="20"/>
      <w:bookmarkEnd w:id="21"/>
    </w:p>
    <w:p w14:paraId="7EC2B6AE" w14:textId="77777777" w:rsidR="00274F81" w:rsidRDefault="00274F81" w:rsidP="00274F81">
      <w:r>
        <w:t>Mivel az egyetlen művelet, ami nem elhanyagolható eséllyel hibát eredményez, az az URL-ek elküldése,</w:t>
      </w:r>
      <w:r w:rsidR="005B2E3B">
        <w:t xml:space="preserve"> így</w:t>
      </w:r>
      <w:r>
        <w:t xml:space="preserve"> csak ennek eredményeképp kaphat a fe</w:t>
      </w:r>
      <w:r w:rsidR="004F5ED1">
        <w:t>lhasználó hibaüzenetet a GUI-n</w:t>
      </w:r>
      <w:r>
        <w:t>. E</w:t>
      </w:r>
      <w:r w:rsidR="00DE140D">
        <w:t xml:space="preserve">z tartalmaz egy segítség részt lehetséges okokkal, </w:t>
      </w:r>
      <w:r>
        <w:t>il</w:t>
      </w:r>
      <w:r w:rsidR="00DE140D">
        <w:t xml:space="preserve">letve a művelet során </w:t>
      </w:r>
      <w:r>
        <w:t>visszakapott státuszt.</w:t>
      </w:r>
    </w:p>
    <w:p w14:paraId="0EE73144" w14:textId="0B146D28" w:rsidR="00CA2204" w:rsidRPr="00274F81" w:rsidRDefault="00CA2204" w:rsidP="00274F81">
      <w:r>
        <w:t>A GUI képes</w:t>
      </w:r>
      <w:r w:rsidR="002D5678">
        <w:t xml:space="preserve"> kell legyen</w:t>
      </w:r>
      <w:r>
        <w:t xml:space="preserve"> a bevitt adatokat tárolni egészen addig, amíg a felhas</w:t>
      </w:r>
      <w:r w:rsidR="003A0BAB">
        <w:t>ználó be nem zárja a böngészője azon</w:t>
      </w:r>
      <w:r w:rsidR="003A0BAB">
        <w:t xml:space="preserve"> </w:t>
      </w:r>
      <w:r w:rsidR="00786D95">
        <w:t>fülét</w:t>
      </w:r>
      <w:r w:rsidR="003A0BAB">
        <w:t>, amiben a webalkalmazás fut</w:t>
      </w:r>
      <w:r>
        <w:t>.</w:t>
      </w:r>
      <w:r w:rsidR="003A0BAB">
        <w:t xml:space="preserve"> Erre user experience (UX) szempontból van szükség, mivel ha a felhasználó mondjuk nem elég türelmes és az algoritmus futása közben a frissítésre kattint, elvesznének az addig bevitt adatai, vagyis legrosszabb esetben tíz URL-t is újra be kéne vinnie. Ráadásul, mivel ezek a szövegek nem túl olvasmányosak, nehezen megjegyezhetők, a felhasználó valószínűleg másolni fogja őket, tehát lehet, hogy ezzel az URL-ek újra kikeresését is szükségessé tenné az alkalmazás. Failure Mode and Effect Analysis (FMEA) szempontból ez a veszély </w:t>
      </w:r>
      <w:r w:rsidR="003528B8">
        <w:t>v</w:t>
      </w:r>
      <w:r w:rsidR="008B5476">
        <w:t>iszonylag gyakori</w:t>
      </w:r>
      <w:r w:rsidR="00B92FFA">
        <w:t xml:space="preserve"> (Probability)</w:t>
      </w:r>
      <w:r w:rsidR="003528B8">
        <w:t>, design tekintetében kritikus a bekövetkezés hatásának súlyossága</w:t>
      </w:r>
      <w:r w:rsidR="00B92FFA">
        <w:t xml:space="preserve"> (Severity)</w:t>
      </w:r>
      <w:r w:rsidR="003528B8">
        <w:t>, így ez a hiba kritikus</w:t>
      </w:r>
      <w:r w:rsidR="00B92FFA">
        <w:t xml:space="preserve"> (Risk Level)</w:t>
      </w:r>
      <w:r w:rsidR="003528B8">
        <w:t xml:space="preserve">, tehát a program </w:t>
      </w:r>
      <w:r w:rsidR="002D5678">
        <w:t>késznek tekintésének</w:t>
      </w:r>
      <w:r w:rsidR="003528B8">
        <w:t xml:space="preserve"> (Minimum Viable Product, MVP)</w:t>
      </w:r>
      <w:r w:rsidR="002D5678">
        <w:t xml:space="preserve"> szükséges feltétele ennek a hibalehetőségnek a kiküszöbölése</w:t>
      </w:r>
      <w:r w:rsidR="00B92FFA">
        <w:t xml:space="preserve"> (Mitigation/Requirements)</w:t>
      </w:r>
      <w:r w:rsidR="002D5678">
        <w:t>.</w:t>
      </w:r>
    </w:p>
    <w:p w14:paraId="5659C183" w14:textId="77777777" w:rsidR="008F37EE" w:rsidRDefault="008F37EE" w:rsidP="008F37EE">
      <w:r>
        <w:br w:type="page"/>
      </w:r>
    </w:p>
    <w:p w14:paraId="4C61A730" w14:textId="77777777" w:rsidR="009935CC" w:rsidRDefault="009935CC" w:rsidP="009935CC">
      <w:pPr>
        <w:pStyle w:val="Cmsor2"/>
      </w:pPr>
      <w:bookmarkStart w:id="22" w:name="_Toc468634539"/>
      <w:r>
        <w:lastRenderedPageBreak/>
        <w:t>Funkcionalitás (rendszer és komponens szint)</w:t>
      </w:r>
      <w:bookmarkEnd w:id="22"/>
    </w:p>
    <w:p w14:paraId="5957CC28" w14:textId="77777777" w:rsidR="009935CC" w:rsidRDefault="009935CC" w:rsidP="009935CC">
      <w:pPr>
        <w:pStyle w:val="Cmsor3"/>
      </w:pPr>
      <w:bookmarkStart w:id="23" w:name="_Toc468634540"/>
      <w:r>
        <w:t>Back end</w:t>
      </w:r>
      <w:bookmarkEnd w:id="23"/>
    </w:p>
    <w:p w14:paraId="183FEDB4" w14:textId="77777777" w:rsidR="009935CC" w:rsidRPr="009935CC" w:rsidRDefault="009935CC" w:rsidP="009935CC">
      <w:r>
        <w:t>A back end funkcionalitás, ha nem a felhasználó szempontjából tekintjük, rendszer szinten</w:t>
      </w:r>
      <w:r w:rsidR="00F1400A">
        <w:t xml:space="preserve"> csak</w:t>
      </w:r>
      <w:r>
        <w:t xml:space="preserve"> a front enddel kommunikál, két (és fél) rétegű alkalmazásról </w:t>
      </w:r>
      <w:r w:rsidR="008F37EE">
        <w:t>lévén szó.</w:t>
      </w:r>
    </w:p>
    <w:p w14:paraId="678EDDB1" w14:textId="77777777" w:rsidR="009935CC" w:rsidRDefault="009935CC" w:rsidP="002B7990">
      <w:pPr>
        <w:pStyle w:val="Kp"/>
      </w:pPr>
      <w:r>
        <w:rPr>
          <w:noProof/>
          <w:lang w:val="en-US"/>
        </w:rPr>
        <w:drawing>
          <wp:inline distT="0" distB="0" distL="0" distR="0" wp14:anchorId="3971084D" wp14:editId="40584751">
            <wp:extent cx="5400040" cy="223964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D_layer_inter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239645"/>
                    </a:xfrm>
                    <a:prstGeom prst="rect">
                      <a:avLst/>
                    </a:prstGeom>
                  </pic:spPr>
                </pic:pic>
              </a:graphicData>
            </a:graphic>
          </wp:inline>
        </w:drawing>
      </w:r>
    </w:p>
    <w:p w14:paraId="6EDBBE31" w14:textId="77777777" w:rsidR="002B7990" w:rsidRPr="009935CC" w:rsidRDefault="002B7990" w:rsidP="00EE0B70">
      <w:pPr>
        <w:pStyle w:val="Kpalrs"/>
      </w:pPr>
      <w:bookmarkStart w:id="24" w:name="_Toc468634563"/>
      <w:r>
        <w:t xml:space="preserve">ábra </w:t>
      </w:r>
      <w:r w:rsidR="002B0C4E">
        <w:fldChar w:fldCharType="begin"/>
      </w:r>
      <w:r>
        <w:instrText xml:space="preserve"> SEQ ábra \* ARABIC </w:instrText>
      </w:r>
      <w:r w:rsidR="002B0C4E">
        <w:fldChar w:fldCharType="separate"/>
      </w:r>
      <w:r w:rsidR="007D2654">
        <w:rPr>
          <w:noProof/>
        </w:rPr>
        <w:t>7</w:t>
      </w:r>
      <w:r w:rsidR="002B0C4E">
        <w:fldChar w:fldCharType="end"/>
      </w:r>
      <w:r>
        <w:t>: Front end – back end interakció</w:t>
      </w:r>
      <w:bookmarkEnd w:id="24"/>
    </w:p>
    <w:p w14:paraId="7F1C5768" w14:textId="77777777" w:rsidR="009935CC" w:rsidRDefault="007447C4" w:rsidP="009935CC">
      <w:r>
        <w:t xml:space="preserve">Az aktor (Front end) egy „valid POST request” eseten keresztül kommunikál </w:t>
      </w:r>
      <w:r w:rsidR="00E033A7">
        <w:t>a back</w:t>
      </w:r>
      <w:r w:rsidR="005619DA">
        <w:t xml:space="preserve"> enddel</w:t>
      </w:r>
      <w:r w:rsidR="00E033A7">
        <w:t xml:space="preserve">. </w:t>
      </w:r>
      <w:r w:rsidR="009935CC">
        <w:t>A Front end actor és a „kapott oldalak feldolgozása” logikailag össze lehetne kötve közvetlenül is, viszont a köztes használati eset hűebben tükrözi a valóságot, mivel van egy közbenső szereplő, egy proxy is a folyamatban, ami szigorúan véve a front end része, mivel ennek a domain-jében van, de nem képezi részét a kliens oldali alkalmazásnak.</w:t>
      </w:r>
    </w:p>
    <w:p w14:paraId="7D52297D" w14:textId="77777777" w:rsidR="005619DA" w:rsidRDefault="005619DA" w:rsidP="005619DA">
      <w:pPr>
        <w:pStyle w:val="Cmsor4"/>
      </w:pPr>
      <w:r>
        <w:t>A REST service</w:t>
      </w:r>
    </w:p>
    <w:p w14:paraId="540E923A" w14:textId="77777777" w:rsidR="005619DA" w:rsidRDefault="005619DA" w:rsidP="005619DA">
      <w:r>
        <w:t xml:space="preserve">A REST service (skyscraper_rest_service.ps1) azért lett létrehozva, hogy távoli eléréssel is lehessen futtatni a scrapert. Tehát online elérhetővé teszi a kulcsszolgáltatást, lehetővé téve, hogy a front end és a back end különválhasson egymástól. Szükségtelenné válik, hogy a front end szerver és a back end szerver ugyanazon a gépen, vagy virtuális gépen fusson. Ez nagy előnyt jelent az implementációban. A PoweShell 2016. augusztusig nem is </w:t>
      </w:r>
      <w:r w:rsidR="003F7B2D">
        <w:t>volt elérhető, csak Windowson, m</w:t>
      </w:r>
      <w:r>
        <w:t>ost már elérhető nyílt forrású GitHub projektként és használható Linuxon és OSX-en.</w:t>
      </w:r>
      <w:r w:rsidR="002B0C4E">
        <w:fldChar w:fldCharType="begin"/>
      </w:r>
      <w:r w:rsidR="002E679D">
        <w:instrText xml:space="preserve"> REF _Ref465533208 \r \h </w:instrText>
      </w:r>
      <w:r w:rsidR="002B0C4E">
        <w:fldChar w:fldCharType="separate"/>
      </w:r>
      <w:r w:rsidR="007D2654">
        <w:t>[14]</w:t>
      </w:r>
      <w:r w:rsidR="002B0C4E">
        <w:fldChar w:fldCharType="end"/>
      </w:r>
      <w:r>
        <w:t xml:space="preserve"> A REST service a 8089-es porton várja a kérések beérkezését. Ennek a működéséhez az összes tűzfalnak és hálózatbiztonsági berendezésnek (amely a </w:t>
      </w:r>
      <w:r>
        <w:lastRenderedPageBreak/>
        <w:t>gép és a nyilvános hálózat között található) engedélyeznie kell a bejövő és kimenő forgalmat ezen a porton.</w:t>
      </w:r>
    </w:p>
    <w:p w14:paraId="4E0C919D" w14:textId="77777777" w:rsidR="005619DA" w:rsidRDefault="005619DA" w:rsidP="005619DA">
      <w:r>
        <w:t>A service egymással időben nem átlapolódó kérések kiszolgálására képes, tehát szekvenciálisan</w:t>
      </w:r>
      <w:r w:rsidR="003F7B2D">
        <w:t xml:space="preserve"> (szinkron)</w:t>
      </w:r>
      <w:r>
        <w:t xml:space="preserve"> működik. Ez az elv </w:t>
      </w:r>
      <w:r w:rsidR="003F7B2D">
        <w:t>működőképességének bizonyításához</w:t>
      </w:r>
      <w:r>
        <w:t xml:space="preserve"> elegendő, viszont valódi termékben nem alkalmazható módszer, mivel gyakorlatilag kizárja a többfelhasználós </w:t>
      </w:r>
      <w:r w:rsidR="003F7B2D">
        <w:t>rendszert</w:t>
      </w:r>
      <w:r>
        <w:t xml:space="preserve">. Ennek ellenére a </w:t>
      </w:r>
      <w:r w:rsidR="00F1400A">
        <w:t xml:space="preserve">továbbfejlesztés </w:t>
      </w:r>
      <w:r>
        <w:t>lehetőség</w:t>
      </w:r>
      <w:r w:rsidR="00F1400A">
        <w:t>e</w:t>
      </w:r>
      <w:r>
        <w:t xml:space="preserve"> adott, mivel a központi funkcionalitás skálázható újabb PS processek indításával</w:t>
      </w:r>
      <w:r w:rsidR="00833A11">
        <w:t>. Viszont ekkor</w:t>
      </w:r>
      <w:r>
        <w:t xml:space="preserve"> figyelembe kell venni </w:t>
      </w:r>
      <w:r w:rsidR="00F1400A">
        <w:t xml:space="preserve">olyan </w:t>
      </w:r>
      <w:r>
        <w:t>megfontolásokat, mint load balancing</w:t>
      </w:r>
      <w:r w:rsidR="00F1400A">
        <w:t xml:space="preserve"> </w:t>
      </w:r>
      <w:r w:rsidR="002B0C4E">
        <w:fldChar w:fldCharType="begin"/>
      </w:r>
      <w:r>
        <w:instrText xml:space="preserve"> REF _Ref462601270 \r \h </w:instrText>
      </w:r>
      <w:r w:rsidR="002B0C4E">
        <w:fldChar w:fldCharType="separate"/>
      </w:r>
      <w:r w:rsidR="007D2654">
        <w:t>[15]</w:t>
      </w:r>
      <w:r w:rsidR="002B0C4E">
        <w:fldChar w:fldCharType="end"/>
      </w:r>
      <w:r w:rsidR="002B0C4E">
        <w:fldChar w:fldCharType="begin"/>
      </w:r>
      <w:r>
        <w:instrText xml:space="preserve"> REF _Ref462601070 \r \h </w:instrText>
      </w:r>
      <w:r w:rsidR="002B0C4E">
        <w:fldChar w:fldCharType="separate"/>
      </w:r>
      <w:r w:rsidR="007D2654">
        <w:t>[16]</w:t>
      </w:r>
      <w:r w:rsidR="002B0C4E">
        <w:fldChar w:fldCharType="end"/>
      </w:r>
      <w:r>
        <w:t>, DDoS</w:t>
      </w:r>
      <w:r w:rsidR="00F1400A">
        <w:t xml:space="preserve"> </w:t>
      </w:r>
      <w:r w:rsidR="002B0C4E">
        <w:fldChar w:fldCharType="begin"/>
      </w:r>
      <w:r>
        <w:instrText xml:space="preserve"> REF _Ref462601070 \r \h </w:instrText>
      </w:r>
      <w:r w:rsidR="002B0C4E">
        <w:fldChar w:fldCharType="separate"/>
      </w:r>
      <w:r w:rsidR="007D2654">
        <w:t>[16]</w:t>
      </w:r>
      <w:r w:rsidR="002B0C4E">
        <w:fldChar w:fldCharType="end"/>
      </w:r>
      <w:r>
        <w:t xml:space="preserve"> támadások elleni védekezés, konkurens működés kezelése, közös erőforrás használat (a teljesség igénye nélkül)</w:t>
      </w:r>
      <w:r w:rsidR="003F7B2D">
        <w:t>, egy valóban jól működő multitenancy</w:t>
      </w:r>
      <w:r w:rsidR="002B0C4E">
        <w:fldChar w:fldCharType="begin"/>
      </w:r>
      <w:r w:rsidR="002E679D">
        <w:instrText xml:space="preserve"> REF _Ref465532981 \r \h </w:instrText>
      </w:r>
      <w:r w:rsidR="002B0C4E">
        <w:fldChar w:fldCharType="separate"/>
      </w:r>
      <w:r w:rsidR="007D2654">
        <w:t>[17]</w:t>
      </w:r>
      <w:r w:rsidR="002B0C4E">
        <w:fldChar w:fldCharType="end"/>
      </w:r>
      <w:r w:rsidR="00833A11">
        <w:t xml:space="preserve"> rendszer</w:t>
      </w:r>
      <w:r w:rsidR="003F7B2D">
        <w:t xml:space="preserve"> </w:t>
      </w:r>
      <w:r w:rsidR="00F1400A">
        <w:t>kialakításához</w:t>
      </w:r>
      <w:r>
        <w:t>.</w:t>
      </w:r>
    </w:p>
    <w:p w14:paraId="533B0602" w14:textId="77777777" w:rsidR="005619DA" w:rsidRDefault="001E30D9" w:rsidP="001E30D9">
      <w:pPr>
        <w:pStyle w:val="Cmsor3"/>
      </w:pPr>
      <w:bookmarkStart w:id="25" w:name="_Toc468634541"/>
      <w:r>
        <w:t>Front end</w:t>
      </w:r>
      <w:bookmarkEnd w:id="25"/>
    </w:p>
    <w:p w14:paraId="1A6249A1" w14:textId="77777777" w:rsidR="001E30D9" w:rsidRDefault="001E30D9" w:rsidP="001E30D9">
      <w:r>
        <w:t>Az alkalmazásra, mint rendszerre tekintve a front end elsődleges szerepe a felhasználó számára absztrahálni a belső, bonyolultabb működést. Ennek a megvalósításához szükség van</w:t>
      </w:r>
      <w:r w:rsidR="008965EA">
        <w:t xml:space="preserve"> arra</w:t>
      </w:r>
      <w:r>
        <w:t>, hogy eljuttassa a GUI-ról gyűjtött inputokat a back endnek és vica versa. Ezt a rendszer szintű funkcionális követelményt valósítja meg a front end proxy (proxy.php) komponens.</w:t>
      </w:r>
    </w:p>
    <w:p w14:paraId="47AF633B" w14:textId="77777777" w:rsidR="001E30D9" w:rsidRDefault="00CD723B" w:rsidP="001E30D9">
      <w:pPr>
        <w:pStyle w:val="Cmsor4"/>
      </w:pPr>
      <w:r>
        <w:t>Front end proxy</w:t>
      </w:r>
    </w:p>
    <w:p w14:paraId="2E7E9BB0" w14:textId="77777777" w:rsidR="002509E9" w:rsidRDefault="008965EA" w:rsidP="00CD723B">
      <w:r>
        <w:t>A front end proxy</w:t>
      </w:r>
      <w:r w:rsidR="002E679D">
        <w:t xml:space="preserve"> teszi lehetővé a front end és a back end különválasztását. A ma használt </w:t>
      </w:r>
      <w:r w:rsidR="007545B1">
        <w:t>böngészők</w:t>
      </w:r>
      <w:r w:rsidR="002E679D">
        <w:t xml:space="preserve"> szigorú biztonsági protokollokkal dolgoznak, ezek közül az egyik a Same-origin policy</w:t>
      </w:r>
      <w:r>
        <w:t xml:space="preserve"> </w:t>
      </w:r>
      <w:r w:rsidR="002B0C4E">
        <w:fldChar w:fldCharType="begin"/>
      </w:r>
      <w:r w:rsidR="002E679D">
        <w:instrText xml:space="preserve"> REF _Ref465533546 \r \h </w:instrText>
      </w:r>
      <w:r w:rsidR="002B0C4E">
        <w:fldChar w:fldCharType="separate"/>
      </w:r>
      <w:r w:rsidR="007D2654">
        <w:t>[18]</w:t>
      </w:r>
      <w:r w:rsidR="002B0C4E">
        <w:fldChar w:fldCharType="end"/>
      </w:r>
      <w:r w:rsidR="002E679D">
        <w:t>.</w:t>
      </w:r>
      <w:r w:rsidR="007545B1">
        <w:t xml:space="preserve"> Ez többek közt nem engedélyezi a különböző domainek közötti Asynchronous JavaScript and XML (AJAX) hívásokat, melyek alapját képezik a back end – font end kommunikációnak. A probléma feloldására vannak szabványosított kiskapuk, mint például a Cross-Origin Resource Sharing (CORS)</w:t>
      </w:r>
      <w:r w:rsidR="00215B9E">
        <w:t xml:space="preserve"> mechanizmus, ahol a s</w:t>
      </w:r>
      <w:r w:rsidR="00867789">
        <w:t>z</w:t>
      </w:r>
      <w:r w:rsidR="00215B9E">
        <w:t xml:space="preserve">erver engedélyezheti egy header mezőben </w:t>
      </w:r>
      <w:r w:rsidR="00867789">
        <w:t>a same-origin policy-t sértő requesteket megadott domainek felől, viszont esetemben nem éreztem szükségét a biztonsági szabályok enyhítésének. Így szükség</w:t>
      </w:r>
      <w:r>
        <w:t>essé vált</w:t>
      </w:r>
      <w:r w:rsidR="00867789">
        <w:t xml:space="preserve"> egy GUI-val azonos domainen lévő back end komponens, amely egyben az első szűrő, ami</w:t>
      </w:r>
      <w:r>
        <w:t>t</w:t>
      </w:r>
      <w:r w:rsidR="00867789">
        <w:t xml:space="preserve"> az elküldött adatokra alkalmaz</w:t>
      </w:r>
      <w:r>
        <w:t>unk</w:t>
      </w:r>
      <w:r w:rsidR="00867789">
        <w:t>.</w:t>
      </w:r>
    </w:p>
    <w:p w14:paraId="4A276CD4" w14:textId="77777777" w:rsidR="002509E9" w:rsidRDefault="002509E9" w:rsidP="002509E9">
      <w:r>
        <w:br w:type="page"/>
      </w:r>
    </w:p>
    <w:p w14:paraId="6586DC34" w14:textId="77777777" w:rsidR="002509E9" w:rsidRDefault="00F57D6A" w:rsidP="002509E9">
      <w:pPr>
        <w:pStyle w:val="Cmsor2"/>
      </w:pPr>
      <w:bookmarkStart w:id="26" w:name="_Toc468634542"/>
      <w:r>
        <w:lastRenderedPageBreak/>
        <w:t>Architekt</w:t>
      </w:r>
      <w:r w:rsidR="002509E9">
        <w:t>úra</w:t>
      </w:r>
      <w:bookmarkEnd w:id="26"/>
    </w:p>
    <w:p w14:paraId="01BA92E8" w14:textId="77777777" w:rsidR="00B92FFA" w:rsidRDefault="00F57D6A" w:rsidP="00831E3E">
      <w:r>
        <w:t>Ebben a részben a technikai megvalósít</w:t>
      </w:r>
      <w:r w:rsidR="00D83DDF">
        <w:t xml:space="preserve">hatóság szempontjait és követelményeit járom körbe. </w:t>
      </w:r>
      <w:r w:rsidR="000200EA">
        <w:rPr>
          <w:lang w:val="en-US"/>
        </w:rPr>
        <w:t>A</w:t>
      </w:r>
      <w:r w:rsidR="000200EA">
        <w:t xml:space="preserve">z eddig tárgyalt felhasználói igények teljesüléséhez feltétlen szükséges a megfelelő architektúra és a lehetőségekhez képest a legmegfelelőbb technológiák használata. </w:t>
      </w:r>
      <w:r w:rsidR="001D1B51">
        <w:t>A felhasználó igényeit maradéktalanul kielégítő szolgáltatás mellett törekednünk kell az egyszerű megvalósíthatóságra is.</w:t>
      </w:r>
      <w:r w:rsidR="000200EA">
        <w:t xml:space="preserve"> A back end </w:t>
      </w:r>
      <w:r w:rsidR="001D1B51">
        <w:t>esetében</w:t>
      </w:r>
      <w:r w:rsidR="000200EA">
        <w:t xml:space="preserve"> a témaválasztás miatt adott a technológia</w:t>
      </w:r>
      <w:r w:rsidR="009E057D">
        <w:t>.</w:t>
      </w:r>
    </w:p>
    <w:p w14:paraId="6DA283DA" w14:textId="77777777" w:rsidR="00831E3E" w:rsidRDefault="00335B74" w:rsidP="00831E3E">
      <w:r>
        <w:t>A front end technológiáinál fontos szempont, hogy a tanulási folyamat gyors legyen, mivel</w:t>
      </w:r>
      <w:r w:rsidR="00B57A77">
        <w:t xml:space="preserve"> a fejlesztési időnek nagyobb az </w:t>
      </w:r>
      <w:r>
        <w:t xml:space="preserve">értéke a PS fejlesztésekor (és tanulásakor), </w:t>
      </w:r>
      <w:r w:rsidR="00B57A77">
        <w:t>lévén</w:t>
      </w:r>
      <w:r>
        <w:t xml:space="preserve"> ez a</w:t>
      </w:r>
      <w:r w:rsidR="00544277">
        <w:t xml:space="preserve"> munka</w:t>
      </w:r>
      <w:r>
        <w:t xml:space="preserve"> központi elem</w:t>
      </w:r>
      <w:r w:rsidR="00544277">
        <w:t>e</w:t>
      </w:r>
      <w:r>
        <w:t>, ez a</w:t>
      </w:r>
      <w:r w:rsidR="00B92FFA">
        <w:t xml:space="preserve"> magasabb</w:t>
      </w:r>
      <w:r>
        <w:t xml:space="preserve"> prioritás. Szintén </w:t>
      </w:r>
      <w:r w:rsidR="00544277">
        <w:t>elsődleges</w:t>
      </w:r>
      <w:r w:rsidR="00B92FFA">
        <w:t xml:space="preserve"> fontossággal bír</w:t>
      </w:r>
      <w:r>
        <w:t>, hogy egy megszokott felhasználói felület legyen az eredmény, így elérje a front end a célját</w:t>
      </w:r>
      <w:r w:rsidR="00B57A77">
        <w:t>, a hatékony absztrakciót</w:t>
      </w:r>
      <w:r>
        <w:t xml:space="preserve">. Egy nehezen használható rendezetlen felhasználói felület épp akkora hátrány egy programnál, mint ha csak </w:t>
      </w:r>
      <w:r w:rsidR="00B57A77">
        <w:t>parancssor</w:t>
      </w:r>
      <w:r>
        <w:t>ból irányítható: mindkettőt meg kell tanulni, meg kell szokni, energiát kell befektetni ahhoz, hogy hozzáférjen a felhasználó a termék érdemi részéhez.</w:t>
      </w:r>
      <w:r w:rsidR="004C2A5F">
        <w:t xml:space="preserve"> A web mai állása szerint viszont a felhasználók az első néhány másodperc alapján eldöntik, hogy használni akarják-e a weblapot amire navigáltak, vagy se</w:t>
      </w:r>
      <w:r w:rsidR="00544277">
        <w:t>m</w:t>
      </w:r>
      <w:r w:rsidR="00CE0B94">
        <w:t>.</w:t>
      </w:r>
      <w:r w:rsidR="00544277">
        <w:t xml:space="preserve"> </w:t>
      </w:r>
      <w:r w:rsidR="002B0C4E">
        <w:fldChar w:fldCharType="begin"/>
      </w:r>
      <w:r w:rsidR="00CA2204">
        <w:instrText xml:space="preserve"> REF _Ref465618758 \r \h </w:instrText>
      </w:r>
      <w:r w:rsidR="002B0C4E">
        <w:fldChar w:fldCharType="separate"/>
      </w:r>
      <w:r w:rsidR="007D2654">
        <w:t>[19]</w:t>
      </w:r>
      <w:r w:rsidR="002B0C4E">
        <w:fldChar w:fldCharType="end"/>
      </w:r>
      <w:r w:rsidR="00CA2204">
        <w:t xml:space="preserve"> A magas igények és a viszonylag alacsony ráfordítás (költségoptimalizálás) eredménye egy minimalista, </w:t>
      </w:r>
      <w:r w:rsidR="00CB2BED">
        <w:t xml:space="preserve">letisztult </w:t>
      </w:r>
      <w:r w:rsidR="00CA2204">
        <w:t>design kell legyen.</w:t>
      </w:r>
    </w:p>
    <w:p w14:paraId="0EA93D88" w14:textId="63E36A60" w:rsidR="00CB2BED" w:rsidRDefault="00CB2BED" w:rsidP="00831E3E">
      <w:r>
        <w:t xml:space="preserve">Az architektúra </w:t>
      </w:r>
      <w:r w:rsidR="00544277">
        <w:t xml:space="preserve">magas szinten </w:t>
      </w:r>
      <w:r>
        <w:t>a rendszer belső kommunikációinak kiszolgálására kell fókuszáljon.</w:t>
      </w:r>
      <w:r w:rsidR="00CB39A6">
        <w:t xml:space="preserve"> A funkcionális leírásból is viszonylag jól kivehető kommunikációs szekvenciát szemlélteti a</w:t>
      </w:r>
      <w:r w:rsidR="0012562A">
        <w:t xml:space="preserve"> 8. ábra</w:t>
      </w:r>
      <w:r w:rsidR="00CB39A6">
        <w:t>. Ahogy már ott szerepelt a felhasználótól indul</w:t>
      </w:r>
      <w:r w:rsidR="00CE0B94">
        <w:t xml:space="preserve"> a folyamat a GUI-n kattintássa</w:t>
      </w:r>
      <w:r w:rsidR="00CB39A6">
        <w:t>l („</w:t>
      </w:r>
      <w:r w:rsidR="00E8522E">
        <w:t>Elk</w:t>
      </w:r>
      <w:r w:rsidR="00CB39A6">
        <w:t>üldés”). A GUI elküldi egy POST requestben AJAX-on keresztül az URL-eket a Proxy-nak. Innen egy másik POST kérésben továbbítódnak az URL-ek a back end REST szolgáltatásához. A szolgáltatás a saját PS processén belül meghívja a Skyscrapert</w:t>
      </w:r>
      <w:r w:rsidR="00C956E4">
        <w:t xml:space="preserve">, a paraméterek még mindig az URL-ek („Uri” nevesített paraméter). A szekvencia diagramon jól látszik, hogy ekkor következik a legidőigényesebb feladat, az oldalak adatainak lekérdezése GET requestekkel. </w:t>
      </w:r>
    </w:p>
    <w:p w14:paraId="0DAA5437" w14:textId="77777777" w:rsidR="00CB2BED" w:rsidRDefault="00551A1F" w:rsidP="00551A1F">
      <w:pPr>
        <w:pStyle w:val="Kp"/>
      </w:pPr>
      <w:r>
        <w:rPr>
          <w:noProof/>
          <w:lang w:val="en-US"/>
        </w:rPr>
        <w:lastRenderedPageBreak/>
        <w:drawing>
          <wp:inline distT="0" distB="0" distL="0" distR="0" wp14:anchorId="15B4C3FF" wp14:editId="52CFD1BF">
            <wp:extent cx="5155337" cy="355854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_system_communic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0464" cy="3596592"/>
                    </a:xfrm>
                    <a:prstGeom prst="rect">
                      <a:avLst/>
                    </a:prstGeom>
                  </pic:spPr>
                </pic:pic>
              </a:graphicData>
            </a:graphic>
          </wp:inline>
        </w:drawing>
      </w:r>
    </w:p>
    <w:p w14:paraId="5A6D723C" w14:textId="77777777" w:rsidR="00551A1F" w:rsidRDefault="00551A1F" w:rsidP="00EE0B70">
      <w:pPr>
        <w:pStyle w:val="Kpalrs"/>
      </w:pPr>
      <w:bookmarkStart w:id="27" w:name="_Toc468634564"/>
      <w:r>
        <w:t xml:space="preserve">ábra </w:t>
      </w:r>
      <w:r w:rsidR="002B0C4E">
        <w:fldChar w:fldCharType="begin"/>
      </w:r>
      <w:r>
        <w:instrText xml:space="preserve"> SEQ ábra \* ARABIC </w:instrText>
      </w:r>
      <w:r w:rsidR="002B0C4E">
        <w:fldChar w:fldCharType="separate"/>
      </w:r>
      <w:r w:rsidR="007D2654">
        <w:rPr>
          <w:noProof/>
        </w:rPr>
        <w:t>8</w:t>
      </w:r>
      <w:r w:rsidR="002B0C4E">
        <w:fldChar w:fldCharType="end"/>
      </w:r>
      <w:r>
        <w:t>: Rendszer-kommunikáció szekvencia diagram</w:t>
      </w:r>
      <w:bookmarkEnd w:id="27"/>
    </w:p>
    <w:p w14:paraId="33C440BD" w14:textId="088E0D20" w:rsidR="00CE7C1F" w:rsidRDefault="00C956E4" w:rsidP="00355C7D">
      <w:r>
        <w:t>Az oldalakból ismét nem elhanyagolható, ám a</w:t>
      </w:r>
      <w:r w:rsidR="00076BB5">
        <w:t xml:space="preserve"> </w:t>
      </w:r>
      <w:r w:rsidR="00611D40">
        <w:t>GET</w:t>
      </w:r>
      <w:r w:rsidR="00076BB5">
        <w:t xml:space="preserve"> requestek futásánál</w:t>
      </w:r>
      <w:r>
        <w:t xml:space="preserve"> jóval rövidebb idő alatt felépül az adathalmaz, ezt kapja meg a Comparator, még mindig ugyanannak a PS processnek egy újabb szintjén. Ez előállítja a kimenetet az adatokból, lefuttatva raj</w:t>
      </w:r>
      <w:r w:rsidR="00F5209D">
        <w:t>t</w:t>
      </w:r>
      <w:r>
        <w:t xml:space="preserve">a az algoritmust. Az eredmény visszaszivárog a hívási láncon a Proxy-ig. Mivel az eredeti hívás a Proxy felé aszinkron volt, ezért a GUI </w:t>
      </w:r>
      <w:r w:rsidR="00355C7D">
        <w:t>egy callbacken keresztül értesül az eredményről, amit megjelenít (</w:t>
      </w:r>
      <w:r w:rsidR="00076BB5">
        <w:t>akár</w:t>
      </w:r>
      <w:r w:rsidR="00355C7D">
        <w:t xml:space="preserve"> valós, </w:t>
      </w:r>
      <w:r w:rsidR="00076BB5">
        <w:t>akár</w:t>
      </w:r>
      <w:r w:rsidR="00355C7D">
        <w:t xml:space="preserve"> error). Ez utóbbi két folyamat a használt diagram editor technikai akadályai miatt ilyen hosszú, ezzel szemben a valóságb</w:t>
      </w:r>
      <w:r w:rsidR="00076BB5">
        <w:t>a</w:t>
      </w:r>
      <w:r w:rsidR="00355C7D">
        <w:t xml:space="preserve">n attól függ a hosszuk, hogy milyen gépen fut a böngésző. Normál körülmények között olyan elhanyagolható időt vesz igénybe, ami nem is megjeleníthető az ábra </w:t>
      </w:r>
      <w:r w:rsidR="00F5209D">
        <w:t>többi folyamatának méretéhez viszonyítva</w:t>
      </w:r>
      <w:r w:rsidR="00355C7D">
        <w:t>. Ugyanez igaz a hívások között eltelő időkre, csak a szemléletesség kedvéért vannak helyek hagyva. A lényegi információ a sorrendiség, az IE-rel való kommunikáció és az algoritmus futásának időigénye</w:t>
      </w:r>
      <w:r w:rsidR="00F5209D">
        <w:t>, a többi híváshoz képest, mivel itt több nagyságrend különbség is lehet</w:t>
      </w:r>
      <w:r w:rsidR="00355C7D">
        <w:t>.</w:t>
      </w:r>
    </w:p>
    <w:p w14:paraId="0AF45D71" w14:textId="77777777" w:rsidR="00796171" w:rsidRPr="00CE7C1F" w:rsidRDefault="00202E27" w:rsidP="00355C7D">
      <w:r>
        <w:t>Fontos kérdés, hogy a kommunikáció során milyen formátumban terjednek az üzenetek (az ábrán zárójelben írt paraméterek). Az URL-ek a lehető legegyszerűbb módon szöveg payload formájában utaznak végig a hívásokon. Egy sorban egy URL, maximum tíz URL. Visszafele pedig egy weblapon megjeleníthető valid HTML részlet jön, szintén text payloadként.</w:t>
      </w:r>
    </w:p>
    <w:p w14:paraId="5BB1762A" w14:textId="77777777" w:rsidR="00CA2204" w:rsidRDefault="00CA2204" w:rsidP="00CA2204">
      <w:pPr>
        <w:pStyle w:val="Cmsor3"/>
        <w:rPr>
          <w:lang w:val="en-US"/>
        </w:rPr>
      </w:pPr>
      <w:bookmarkStart w:id="28" w:name="_Toc468634543"/>
      <w:r>
        <w:rPr>
          <w:lang w:val="en-US"/>
        </w:rPr>
        <w:lastRenderedPageBreak/>
        <w:t>Front end</w:t>
      </w:r>
      <w:bookmarkEnd w:id="28"/>
    </w:p>
    <w:p w14:paraId="420F195A" w14:textId="77777777" w:rsidR="00CA2204" w:rsidRDefault="00CA2204" w:rsidP="00CA2204">
      <w:r>
        <w:t>Az architektúra részleteit az adat áramlásával megegyező irányból közelítem meg. Az adatok a front enden s</w:t>
      </w:r>
      <w:r w:rsidR="00E8522E">
        <w:t>zületnek meg, mikor a felhasználó beviszi őket a szövegmezőkbe</w:t>
      </w:r>
      <w:r>
        <w:t>.</w:t>
      </w:r>
    </w:p>
    <w:p w14:paraId="584C6158" w14:textId="77777777" w:rsidR="00F5209D" w:rsidRDefault="00F5209D" w:rsidP="00CA2204">
      <w:r>
        <w:t xml:space="preserve">A felület az internetes trendeknek megfelelően HTML(5) alapú. Ez </w:t>
      </w:r>
      <w:r w:rsidR="00ED76C8">
        <w:t xml:space="preserve">a nyelv strukturáltságával, széleskörű támogatottságával ideális alap, jól kombinálható technológiák egész tárházával. A felület szerkezete tehát ezen a nyelven kell elkészüljön. </w:t>
      </w:r>
      <w:r w:rsidR="005A1A63">
        <w:t>Ezzel a funkcionális elvárások lefedhetők lennének, ez azonban igaz a command line alapú felhasználói felületre is. A fro</w:t>
      </w:r>
      <w:r w:rsidR="004B44C7">
        <w:t>n</w:t>
      </w:r>
      <w:r w:rsidR="005A1A63">
        <w:t xml:space="preserve">t end létrehozásának egyik legfontosabb célja az alkalmazás használatának megkönnyítése. Ha a felhasználók számára a legegyszerűbben használható és leginkább kellemes élményt nyújtó felület a minden designt nélkülöző HTML oldal lenne, a vállalatok nem ölnének milliárdokat újabb designok és effektek kitalálására. </w:t>
      </w:r>
      <w:r w:rsidR="00ED76C8">
        <w:t>Az általános architektúrális követelményeknek való megfelelést</w:t>
      </w:r>
      <w:r w:rsidR="005A1A63">
        <w:t xml:space="preserve"> </w:t>
      </w:r>
      <w:r w:rsidR="00ED76C8">
        <w:t xml:space="preserve">ez az egy specializált </w:t>
      </w:r>
      <w:r w:rsidR="00E8600B">
        <w:t>al</w:t>
      </w:r>
      <w:r w:rsidR="00ED76C8">
        <w:t>követelmény tehát</w:t>
      </w:r>
      <w:r w:rsidR="00E8600B">
        <w:t xml:space="preserve"> nem teszi lehetővé. A felületnek szüksége van dinamikára és elfogadható kinézetre</w:t>
      </w:r>
      <w:r w:rsidR="008B56FE">
        <w:t>.</w:t>
      </w:r>
    </w:p>
    <w:p w14:paraId="053F4A09" w14:textId="77777777" w:rsidR="00E8600B" w:rsidRDefault="00E8600B" w:rsidP="00CA2204">
      <w:r>
        <w:t>A dinamika technológiája</w:t>
      </w:r>
      <w:r w:rsidR="00D702A2">
        <w:t xml:space="preserve"> részben</w:t>
      </w:r>
      <w:r>
        <w:t xml:space="preserve"> szintén adja magát</w:t>
      </w:r>
      <w:r w:rsidR="0004288E">
        <w:t>. Manapság egy HTML weboldal szinte kizárólagosan JavaScriptet (JS)</w:t>
      </w:r>
      <w:r w:rsidR="00881FF1">
        <w:t xml:space="preserve"> </w:t>
      </w:r>
      <w:r w:rsidR="00D33E44">
        <w:t xml:space="preserve">használhat </w:t>
      </w:r>
      <w:r w:rsidR="00881FF1">
        <w:t xml:space="preserve">a kliens oldali műveletekhez. JS-en belül igen sok keretrendszer áll rendelkezésre, különböző módokon téve egyszerűbbé a kódot és a fejlesztést. </w:t>
      </w:r>
      <w:r w:rsidR="009360F2">
        <w:t>E</w:t>
      </w:r>
      <w:r w:rsidR="00881FF1">
        <w:t xml:space="preserve">gy ilyen vékony </w:t>
      </w:r>
      <w:r w:rsidR="00D33E44">
        <w:t xml:space="preserve">réteg </w:t>
      </w:r>
      <w:r w:rsidR="00881FF1">
        <w:t xml:space="preserve">esetén </w:t>
      </w:r>
      <w:r w:rsidR="009360F2">
        <w:t xml:space="preserve">ezekre külön időt fordítani </w:t>
      </w:r>
      <w:r w:rsidR="00D33E44">
        <w:t xml:space="preserve">overengineering, architektúrális szempontból tehát irrelevánsak. </w:t>
      </w:r>
    </w:p>
    <w:p w14:paraId="6807DF4F" w14:textId="77777777" w:rsidR="00D33E44" w:rsidRDefault="00D33E44" w:rsidP="00CA2204">
      <w:r>
        <w:t>Nagyjából hasonlók igazak a kinézetre</w:t>
      </w:r>
      <w:r w:rsidR="00107F1C">
        <w:t xml:space="preserve"> is. HTML külső formázásra egyértelműen CSS-t (Cascading Style Sheets) használ a webfejlesztő társadalom. Az erre épülő keretrendszerek szintén nagy számban vannak jelen az interneten. Sok közülük szabadon használható, jól dokumentált, egyszerű példákkal illusztrált, elterjedten használt. Ezek </w:t>
      </w:r>
      <w:r w:rsidR="00CB5949">
        <w:t>közt</w:t>
      </w:r>
      <w:r w:rsidR="00107F1C">
        <w:t xml:space="preserve"> vannak kiemelkedő</w:t>
      </w:r>
      <w:r w:rsidR="00981715">
        <w:t>k, mint a jQuery UI, ami főleg a felület dinamikusságát könnyíti meg és előre definiált elemeket (widget) nyújt</w:t>
      </w:r>
      <w:r w:rsidR="00F04DD5">
        <w:t>, a</w:t>
      </w:r>
      <w:r w:rsidR="00981715">
        <w:t xml:space="preserve"> Foundation (</w:t>
      </w:r>
      <w:r w:rsidR="00F04DD5">
        <w:t xml:space="preserve">pl Pixar weblap designja), vagy a Bootstrap (Twitter fejlesztés). Ezek közül a Bootstrap </w:t>
      </w:r>
      <w:r w:rsidR="00FE34AB">
        <w:t xml:space="preserve">tűnik </w:t>
      </w:r>
      <w:r w:rsidR="00F04DD5">
        <w:t xml:space="preserve">legjobban támogatottnak és a legegyszerűbbnek is használat szempontjából. Követve a leírásokat, egy ilyen </w:t>
      </w:r>
      <w:r w:rsidR="00CB5949">
        <w:t>vékony</w:t>
      </w:r>
      <w:r w:rsidR="00FE34AB">
        <w:t xml:space="preserve"> front endet ezzel lehet a leghatékonyabban felhasználó-barát kinézetűvé alakítani, miközben látható a referencia oldalakon, hogy a jövőbeni terjeszkedésnek, fejlesztésnek is teret enged. Mindezt úgy teszi lehetővé, hogy magát a CSS-t jóformán nem is kell használni, csupán az általuk </w:t>
      </w:r>
      <w:r w:rsidR="00FE34AB">
        <w:lastRenderedPageBreak/>
        <w:t>definiált kinézeti elemeket kell megfelelően kombinálni az elemek class attribútumain keresztül.</w:t>
      </w:r>
    </w:p>
    <w:p w14:paraId="110EC1B4" w14:textId="77777777" w:rsidR="004D3582" w:rsidRDefault="004D3582" w:rsidP="00CA2204">
      <w:r>
        <w:t xml:space="preserve">Az adatáramlás következő </w:t>
      </w:r>
      <w:r w:rsidR="00CB5949">
        <w:t>megállója</w:t>
      </w:r>
      <w:r>
        <w:t xml:space="preserve"> a Proxy komponens. Ez a komponens egy viszonylag egyszerű funkcionalitást lát el, így tetszőleges back end technológián megvalósítható. </w:t>
      </w:r>
      <w:r w:rsidR="009B4B0C">
        <w:t xml:space="preserve">A kiválasztás szempontja </w:t>
      </w:r>
      <w:r w:rsidR="00CB5949">
        <w:t>ezek alapján</w:t>
      </w:r>
      <w:r w:rsidR="009B4B0C">
        <w:t xml:space="preserve"> a támogatottság </w:t>
      </w:r>
      <w:r w:rsidR="004E3DC6">
        <w:t>és elterjedtsé</w:t>
      </w:r>
      <w:r w:rsidR="00CB5949">
        <w:t>g kell</w:t>
      </w:r>
      <w:r w:rsidR="004E3DC6">
        <w:t xml:space="preserve"> legyen, így a választás </w:t>
      </w:r>
      <w:r w:rsidR="009B4B0C">
        <w:t xml:space="preserve">egyértelműen a PHP-ra </w:t>
      </w:r>
      <w:r w:rsidR="004E3DC6">
        <w:t>esett</w:t>
      </w:r>
      <w:r w:rsidR="007B041A">
        <w:t>, elsősorban az elsöprő többségű piaci részesedése</w:t>
      </w:r>
      <w:r w:rsidR="00841CF0">
        <w:t xml:space="preserve"> </w:t>
      </w:r>
      <w:r w:rsidR="002B0C4E">
        <w:fldChar w:fldCharType="begin"/>
      </w:r>
      <w:r w:rsidR="004E3DC6">
        <w:instrText xml:space="preserve"> REF _Ref466276711 \r \h </w:instrText>
      </w:r>
      <w:r w:rsidR="002B0C4E">
        <w:fldChar w:fldCharType="separate"/>
      </w:r>
      <w:r w:rsidR="007D2654">
        <w:t>[20]</w:t>
      </w:r>
      <w:r w:rsidR="002B0C4E">
        <w:fldChar w:fldCharType="end"/>
      </w:r>
      <w:r w:rsidR="007B041A">
        <w:t xml:space="preserve"> miatt, másodsorban amiatt, hogy ha valóban a nyilvánosság számára elérhető weblap a cél, a PHP gyakorlatilag minden PaaS szolgáltatónál elérhető</w:t>
      </w:r>
      <w:r w:rsidR="00CB5949">
        <w:t xml:space="preserve"> (future-proof design)</w:t>
      </w:r>
      <w:r w:rsidR="007B041A">
        <w:t>.</w:t>
      </w:r>
    </w:p>
    <w:p w14:paraId="7E29CE5C" w14:textId="77777777" w:rsidR="004D3582" w:rsidRDefault="004D3582" w:rsidP="004D3582">
      <w:pPr>
        <w:pStyle w:val="Cmsor3"/>
      </w:pPr>
      <w:bookmarkStart w:id="29" w:name="_Toc468634544"/>
      <w:bookmarkStart w:id="30" w:name="_Ref468641277"/>
      <w:r>
        <w:t>Back end</w:t>
      </w:r>
      <w:bookmarkEnd w:id="29"/>
      <w:bookmarkEnd w:id="30"/>
    </w:p>
    <w:p w14:paraId="24DE9390" w14:textId="77777777" w:rsidR="00A148D3" w:rsidRDefault="00A07664" w:rsidP="00A148D3">
      <w:r>
        <w:rPr>
          <w:lang w:val="en-US"/>
        </w:rPr>
        <w:t>A back</w:t>
      </w:r>
      <w:r>
        <w:t xml:space="preserve"> endnél a technológia adott,</w:t>
      </w:r>
      <w:r w:rsidR="003A7808">
        <w:t xml:space="preserve"> a</w:t>
      </w:r>
      <w:r>
        <w:t xml:space="preserve"> PowerShell. Néhány architektúrális szempontot azonban itt is figyelembe kell venni.</w:t>
      </w:r>
      <w:r w:rsidR="00534C45">
        <w:t xml:space="preserve"> A legfontosabb, hogy egyáltalán képes legyen helyes működésre a back end, ha egy PS-</w:t>
      </w:r>
      <w:r w:rsidR="004B44C7">
        <w:t>l</w:t>
      </w:r>
      <w:r w:rsidR="00534C45">
        <w:t>el (Windows Management Frameworkkel) rendelkező operációs rendszeren, megfelelő beállításokkal próbálják futtatni. Az Irodalomkutatásban már megjegyeztem, hogy a REST hívás csak PS 3-tól került be a standard API-ba. Ennek következményeképp lehetséges, hogy egy Windows 7-es operációs rendszer alapértelmezésben még nem rendelkezik a megfel</w:t>
      </w:r>
      <w:r w:rsidR="00302C7B">
        <w:t>elő könyvtárral (például a clouds</w:t>
      </w:r>
      <w:r w:rsidR="00534C45">
        <w:t>.bme.hu virtuális gépe [2016.11.07]), így az IE objektumot használja a</w:t>
      </w:r>
      <w:r w:rsidR="00385D8F">
        <w:t xml:space="preserve"> dokumentum lekérdezéshez. A visszakapott dokumentumnak ez</w:t>
      </w:r>
      <w:r w:rsidR="003A7808">
        <w:t xml:space="preserve"> </w:t>
      </w:r>
      <w:r w:rsidR="00385D8F">
        <w:t xml:space="preserve">esetben más </w:t>
      </w:r>
      <w:r w:rsidR="00434915">
        <w:t xml:space="preserve">a </w:t>
      </w:r>
      <w:r w:rsidR="00385D8F">
        <w:t xml:space="preserve">típusa, mint a WebRequest által visszaadottnak. Ezen </w:t>
      </w:r>
      <w:r w:rsidR="00CB5949">
        <w:t>kérdések</w:t>
      </w:r>
      <w:r w:rsidR="00385D8F">
        <w:t xml:space="preserve"> kezelésére a programot fel kell készíteni.</w:t>
      </w:r>
    </w:p>
    <w:p w14:paraId="09CFC3C6" w14:textId="77777777" w:rsidR="00434915" w:rsidRDefault="00FE486A" w:rsidP="00A148D3">
      <w:r>
        <w:t xml:space="preserve">Egy másik fontos szempont a biztonság. Habár az ISTQB (International Software Testing and Qualification Board) szerint a biztonság funkcionális jellegű, ettől a </w:t>
      </w:r>
      <w:r w:rsidR="008B56FE">
        <w:t>standardtól</w:t>
      </w:r>
      <w:r>
        <w:t xml:space="preserve"> </w:t>
      </w:r>
      <w:r w:rsidR="000D257F">
        <w:t>eltérek, mivel a funkcionális terveknél inkább az egyes elemek ha</w:t>
      </w:r>
      <w:r w:rsidR="008B56FE">
        <w:t>sználata volt előtérbe helyezve és</w:t>
      </w:r>
      <w:r w:rsidR="000D257F">
        <w:t xml:space="preserve"> </w:t>
      </w:r>
      <w:r w:rsidR="008B56FE">
        <w:t>ezek</w:t>
      </w:r>
      <w:r w:rsidR="003A7808">
        <w:t xml:space="preserve"> nehezen egyeztethetők össze egy ilyen</w:t>
      </w:r>
      <w:r w:rsidR="000D257F">
        <w:t xml:space="preserve"> technikai jellegű követelmén</w:t>
      </w:r>
      <w:r w:rsidR="003A7808">
        <w:t>n</w:t>
      </w:r>
      <w:r w:rsidR="000D257F">
        <w:t>y</w:t>
      </w:r>
      <w:r w:rsidR="003A7808">
        <w:t>el</w:t>
      </w:r>
      <w:r w:rsidR="000D257F">
        <w:t>. Ha a felhasználó mint alkalmazást használja a scripteket, akkor csak magának tud ártani ráadásul rendelkezik a kóddal, bármilyen biztonsági intézkedést felülbírálhat. Tehát</w:t>
      </w:r>
      <w:r w:rsidR="00F54AD6">
        <w:t xml:space="preserve"> csak a front end felől és felé kell garantálni a biztonságos működést. A funkcionális követelmények garantálják a minimális szükséges hozzáférést engedélyezését a külvilág felé. </w:t>
      </w:r>
      <w:r w:rsidR="003A7808">
        <w:t>Az adatok egy ponton érkezhetnek be és ugyanott küldhetők ki</w:t>
      </w:r>
      <w:r w:rsidR="00F54AD6">
        <w:t xml:space="preserve">. A rendszer szinkron működik, így temérdek biztonsági kockázat megszűnik, többek közt a párhuzamos folyamatok biztonságos izolációja, vagy a DDoS </w:t>
      </w:r>
      <w:r w:rsidR="00F54AD6">
        <w:lastRenderedPageBreak/>
        <w:t xml:space="preserve">támadások. </w:t>
      </w:r>
      <w:r w:rsidR="003A7808">
        <w:t>Ugyan e</w:t>
      </w:r>
      <w:r w:rsidR="00F54AD6">
        <w:t>gy rosszindulatú harmadik fél le tudja foglalni a számítási kapacitást így is</w:t>
      </w:r>
      <w:r w:rsidR="003A7808">
        <w:t>,</w:t>
      </w:r>
      <w:r w:rsidR="00290497">
        <w:t xml:space="preserve"> </w:t>
      </w:r>
      <w:r w:rsidR="003A7808">
        <w:t>e</w:t>
      </w:r>
      <w:r w:rsidR="00F54AD6">
        <w:t xml:space="preserve">nnek kiszűrése </w:t>
      </w:r>
      <w:r w:rsidR="003A7808">
        <w:t xml:space="preserve">azonban </w:t>
      </w:r>
      <w:r w:rsidR="00F54AD6">
        <w:t>jóval túlmutat</w:t>
      </w:r>
      <w:r w:rsidR="00272FD0">
        <w:t xml:space="preserve"> a projekt keretein.</w:t>
      </w:r>
      <w:r w:rsidR="004F3732">
        <w:t xml:space="preserve"> A rendszer szintén nincs felkészítve a man in the middle jellegű támadásokra. Fel kell legyen készülve azonban az injection jellegű támadásokra, mivel ezek nem csak a szolgáltatás kimaradását, vagy egy-egy felhasználó</w:t>
      </w:r>
      <w:r w:rsidR="006A1C6E">
        <w:t>nak adott rossz válaszokat eredményezhet, hanem az egész back end környezet meghibásodását, rosszabb esetben véglegesen. Ennek elkerülésére a bemeneten érkező URI-ka</w:t>
      </w:r>
      <w:r w:rsidR="00B155B4">
        <w:t>t white-listelni kell, vagyis csak a megengedett típusú (potenciálisan hasznaltauto.hu autó weblap) címek érkezhetnek meg feldolgozásra.</w:t>
      </w:r>
    </w:p>
    <w:p w14:paraId="029628D9" w14:textId="77777777" w:rsidR="00B155B4" w:rsidRDefault="00B155B4" w:rsidP="00A148D3">
      <w:r>
        <w:t>Harmadrészt fontos nemfunkcionális szempont a rendszer sebességét leginkább szolgáló megoldások használata. Az architektúra áttekintésénél a szekvencia diagramon látszott, hogy a lapok lekérdezése és parse-olása a sebesség szempontjából legkritikusabb szakasz. Ezek optimumának megtalálására tehát külön mini projekteket kell létrehozni, a megfelelő tervezés lefolytatásához. Az egyik ilyen a parseSpeedTest.ps1</w:t>
      </w:r>
      <w:r w:rsidR="009B727D">
        <w:t>.</w:t>
      </w:r>
    </w:p>
    <w:p w14:paraId="55A9BCDC" w14:textId="77777777" w:rsidR="009B727D" w:rsidRDefault="009B727D" w:rsidP="009B727D">
      <w:r>
        <w:t>A parse-olási sebességek összehasonlításánál az első lépésben letöltöttem egy dokumentumot, az új verziókban ha</w:t>
      </w:r>
      <w:r w:rsidR="00707F11">
        <w:t>sználatos Invoke-WebRequesttel. Meghívhattam volna bármelyik hasonló, rendelkezésre álló metódust is, de ezt nyújtja az újabb</w:t>
      </w:r>
      <w:r w:rsidR="00C8001B">
        <w:t xml:space="preserve"> API és</w:t>
      </w:r>
      <w:r w:rsidR="00707F11">
        <w:t xml:space="preserve"> ez van a legjobban ledokumentálva (mi a visszatérési érték, mik a paraméterek)</w:t>
      </w:r>
      <w:r>
        <w:t>.</w:t>
      </w:r>
    </w:p>
    <w:p w14:paraId="6BBF2E52" w14:textId="77777777" w:rsidR="009B727D" w:rsidRDefault="009B727D" w:rsidP="009B727D">
      <w:pPr>
        <w:ind w:firstLine="0"/>
      </w:pPr>
      <w:r>
        <w:t>A betöltött dokumentumot először a pipeline használata nélkül dolgozom fel:</w:t>
      </w:r>
    </w:p>
    <w:p w14:paraId="2060EDF0" w14:textId="77777777" w:rsidR="009B727D" w:rsidRPr="009B727D" w:rsidRDefault="009B727D" w:rsidP="009B727D">
      <w:pPr>
        <w:pStyle w:val="Kd"/>
      </w:pPr>
      <w:r w:rsidRPr="009B727D">
        <w:t>$tables = $doc.ParsedHtml.GetElementsByTagName("TABLE")</w:t>
      </w:r>
    </w:p>
    <w:p w14:paraId="4194C443" w14:textId="77777777" w:rsidR="009B727D" w:rsidRPr="009B727D" w:rsidRDefault="009B727D" w:rsidP="00186AD0">
      <w:pPr>
        <w:pStyle w:val="Kd"/>
      </w:pPr>
      <w:r w:rsidRPr="009B727D">
        <w:t>ForEach($item in $tables){</w:t>
      </w:r>
    </w:p>
    <w:p w14:paraId="033A2166" w14:textId="77777777" w:rsidR="009B727D" w:rsidRPr="009B727D" w:rsidRDefault="009B727D" w:rsidP="00186AD0">
      <w:pPr>
        <w:pStyle w:val="Kd"/>
      </w:pPr>
      <w:r w:rsidRPr="009B727D">
        <w:t xml:space="preserve">    if($item.className -eq "hirdetesadatok"){</w:t>
      </w:r>
    </w:p>
    <w:p w14:paraId="681FFE79" w14:textId="77777777" w:rsidR="009B727D" w:rsidRPr="009B727D" w:rsidRDefault="009B727D" w:rsidP="00186AD0">
      <w:pPr>
        <w:pStyle w:val="Kd"/>
      </w:pPr>
      <w:r w:rsidRPr="009B727D">
        <w:t xml:space="preserve">        $elements = $item</w:t>
      </w:r>
    </w:p>
    <w:p w14:paraId="2E725F8C" w14:textId="77777777" w:rsidR="009B727D" w:rsidRPr="009B727D" w:rsidRDefault="009B727D" w:rsidP="00186AD0">
      <w:pPr>
        <w:pStyle w:val="Kd"/>
      </w:pPr>
      <w:r w:rsidRPr="009B727D">
        <w:t xml:space="preserve">    }</w:t>
      </w:r>
    </w:p>
    <w:p w14:paraId="74C84470" w14:textId="77777777" w:rsidR="009B727D" w:rsidRDefault="009B727D" w:rsidP="00186AD0">
      <w:pPr>
        <w:pStyle w:val="Kd"/>
      </w:pPr>
      <w:r w:rsidRPr="009B727D">
        <w:t>}</w:t>
      </w:r>
    </w:p>
    <w:p w14:paraId="41F680F0" w14:textId="77777777" w:rsidR="00132D1F" w:rsidRDefault="009B727D" w:rsidP="009B727D">
      <w:pPr>
        <w:ind w:firstLine="0"/>
      </w:pPr>
      <w:r>
        <w:t xml:space="preserve">Ez a kódrészlet először leszűkíti a </w:t>
      </w:r>
      <w:r w:rsidR="00132D1F">
        <w:t>lap elemeit (node-jait)</w:t>
      </w:r>
      <w:r>
        <w:t xml:space="preserve"> táblázatokra, majd ezek közt megkeresi azt a táblázatot, amely a hirdeté</w:t>
      </w:r>
      <w:r w:rsidR="00132D1F">
        <w:t>s adatait tartalmazza. Ezt a folyamatot tízszer megismételve az időt átlagolva kijön egy nagyságrendi viszonyítási pont.</w:t>
      </w:r>
    </w:p>
    <w:p w14:paraId="28BD4198" w14:textId="77777777" w:rsidR="00132D1F" w:rsidRDefault="00132D1F" w:rsidP="009B727D">
      <w:pPr>
        <w:ind w:firstLine="0"/>
      </w:pPr>
      <w:r>
        <w:t>Ezután a dokumentumot ismét tízszer beparse-olja a pipeline-t használó verzió is:</w:t>
      </w:r>
    </w:p>
    <w:p w14:paraId="7F8A25DA" w14:textId="77777777" w:rsidR="00132D1F" w:rsidRDefault="00132D1F" w:rsidP="00132D1F">
      <w:pPr>
        <w:pStyle w:val="Kd"/>
      </w:pPr>
      <w:r w:rsidRPr="00132D1F">
        <w:t>$elements = $doc.ParsedHtml.GetElementsByTagName("TABLE") | Where-Object className -eq "hirdetesadatok"</w:t>
      </w:r>
    </w:p>
    <w:p w14:paraId="71DB20E4" w14:textId="77777777" w:rsidR="00707F11" w:rsidRDefault="00707F11" w:rsidP="00132D1F">
      <w:pPr>
        <w:ind w:firstLine="0"/>
      </w:pPr>
      <w:r>
        <w:lastRenderedPageBreak/>
        <w:t>Végül csak az összehasonlítás végett az IE parse-olását kikapcsol</w:t>
      </w:r>
      <w:r w:rsidR="00C8001B">
        <w:t>va is lefut ugyanaz, azzal az egy szembetűnő különbséggel, hogy itt nekem kell gondoskodni a „parse-olásról”, amit egy egyszerű reguláris kifejezéssel valósítok meg.</w:t>
      </w:r>
    </w:p>
    <w:p w14:paraId="7E89BF0A" w14:textId="77777777" w:rsidR="00707F11" w:rsidRDefault="00707F11" w:rsidP="00707F11">
      <w:pPr>
        <w:pStyle w:val="Kd"/>
      </w:pPr>
      <w:r>
        <w:t>$doc = Invoke-WebRequest -Uri $uri -Method Get -</w:t>
      </w:r>
      <w:r w:rsidRPr="00707F11">
        <w:rPr>
          <w:b/>
        </w:rPr>
        <w:t>UseBasicParsing</w:t>
      </w:r>
    </w:p>
    <w:p w14:paraId="0572D859" w14:textId="77777777" w:rsidR="00707F11" w:rsidRDefault="00707F11" w:rsidP="00707F11">
      <w:pPr>
        <w:pStyle w:val="Kd"/>
      </w:pPr>
      <w:r>
        <w:t>[regex]$regex = '&lt;table class="hirdetesadatok"&gt;(.*?|\r|\n)*&lt;\/table&gt;'</w:t>
      </w:r>
    </w:p>
    <w:p w14:paraId="21E28F99" w14:textId="77777777" w:rsidR="00707F11" w:rsidRDefault="00707F11" w:rsidP="00707F11">
      <w:pPr>
        <w:pStyle w:val="Kd"/>
      </w:pPr>
      <w:r>
        <w:t>For($i = 0; $i -lt $maxIter; $i++){</w:t>
      </w:r>
    </w:p>
    <w:p w14:paraId="0BAB9C14" w14:textId="77777777" w:rsidR="00707F11" w:rsidRDefault="00707F11" w:rsidP="00707F11">
      <w:pPr>
        <w:pStyle w:val="Kd"/>
      </w:pPr>
      <w:r>
        <w:t>…</w:t>
      </w:r>
    </w:p>
    <w:p w14:paraId="518F6748" w14:textId="77777777" w:rsidR="00707F11" w:rsidRDefault="00707F11" w:rsidP="00707F11">
      <w:pPr>
        <w:pStyle w:val="Kd"/>
      </w:pPr>
      <w:r>
        <w:t xml:space="preserve">    $elements = $regex.Match($doc.Content).Value</w:t>
      </w:r>
    </w:p>
    <w:p w14:paraId="057A21F5" w14:textId="77777777" w:rsidR="00707F11" w:rsidRDefault="00707F11" w:rsidP="00707F11">
      <w:pPr>
        <w:pStyle w:val="Kd"/>
      </w:pPr>
      <w:r>
        <w:t>…</w:t>
      </w:r>
    </w:p>
    <w:p w14:paraId="39755D97" w14:textId="77777777" w:rsidR="00707F11" w:rsidRDefault="00707F11" w:rsidP="00707F11">
      <w:pPr>
        <w:pStyle w:val="Kd"/>
      </w:pPr>
      <w:r>
        <w:t>}</w:t>
      </w:r>
    </w:p>
    <w:p w14:paraId="66943C6D" w14:textId="77777777" w:rsidR="00132D1F" w:rsidRDefault="00132D1F" w:rsidP="00132D1F">
      <w:pPr>
        <w:ind w:firstLine="0"/>
      </w:pPr>
      <w:r>
        <w:t>Itt is átlagolódik az idő, majd kilép az alkalmazás. Meglepő módon a következő eredményeket kaptam:</w:t>
      </w:r>
    </w:p>
    <w:p w14:paraId="5FDF01E1" w14:textId="77777777" w:rsidR="00132D1F" w:rsidRDefault="00707F11" w:rsidP="008F1309">
      <w:pPr>
        <w:pStyle w:val="Kp"/>
      </w:pPr>
      <w:r>
        <w:rPr>
          <w:noProof/>
          <w:lang w:val="en-US"/>
        </w:rPr>
        <w:drawing>
          <wp:inline distT="0" distB="0" distL="0" distR="0" wp14:anchorId="09AE6A80" wp14:editId="03386960">
            <wp:extent cx="3558848" cy="602032"/>
            <wp:effectExtent l="0" t="0" r="381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rse_time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58848" cy="602032"/>
                    </a:xfrm>
                    <a:prstGeom prst="rect">
                      <a:avLst/>
                    </a:prstGeom>
                  </pic:spPr>
                </pic:pic>
              </a:graphicData>
            </a:graphic>
          </wp:inline>
        </w:drawing>
      </w:r>
    </w:p>
    <w:p w14:paraId="0957FE3E" w14:textId="77777777" w:rsidR="008F1309" w:rsidRDefault="008F1309" w:rsidP="00EE0B70">
      <w:pPr>
        <w:pStyle w:val="Kpalrs"/>
      </w:pPr>
      <w:bookmarkStart w:id="31" w:name="_Toc468634565"/>
      <w:r>
        <w:t xml:space="preserve">ábra </w:t>
      </w:r>
      <w:r w:rsidR="002B0C4E">
        <w:fldChar w:fldCharType="begin"/>
      </w:r>
      <w:r>
        <w:instrText xml:space="preserve"> SEQ ábra \* ARABIC </w:instrText>
      </w:r>
      <w:r w:rsidR="002B0C4E">
        <w:fldChar w:fldCharType="separate"/>
      </w:r>
      <w:r w:rsidR="007D2654">
        <w:rPr>
          <w:noProof/>
        </w:rPr>
        <w:t>9</w:t>
      </w:r>
      <w:r w:rsidR="002B0C4E">
        <w:fldChar w:fldCharType="end"/>
      </w:r>
      <w:r>
        <w:t>: Parse-olási sebesség eredmények</w:t>
      </w:r>
      <w:bookmarkEnd w:id="31"/>
    </w:p>
    <w:p w14:paraId="0FC13A69" w14:textId="77777777" w:rsidR="008F1309" w:rsidRDefault="008F1309" w:rsidP="008F1309">
      <w:r>
        <w:t>A</w:t>
      </w:r>
      <w:r w:rsidR="00C8001B">
        <w:t>z első</w:t>
      </w:r>
      <w:r>
        <w:t xml:space="preserve"> két módszer között </w:t>
      </w:r>
      <w:r w:rsidR="00AA0BB3">
        <w:t>közel háromszoros</w:t>
      </w:r>
      <w:r>
        <w:t xml:space="preserve"> az eltérés, továbbá látható, hogy a par</w:t>
      </w:r>
      <w:r w:rsidR="00C8001B">
        <w:t xml:space="preserve">se-olás a rosszabbik esetben is csak néhány </w:t>
      </w:r>
      <w:r>
        <w:t>tizedmásodperces nagyságrendbe esik.</w:t>
      </w:r>
      <w:r w:rsidR="00C8001B">
        <w:t xml:space="preserve"> A harmadik eset szembeszökően gyorsabb volt a többinél.</w:t>
      </w:r>
    </w:p>
    <w:p w14:paraId="02EA963B" w14:textId="77777777" w:rsidR="00975865" w:rsidRDefault="00975865" w:rsidP="008F1309">
      <w:pPr>
        <w:rPr>
          <w:lang w:val="en-US"/>
        </w:rPr>
      </w:pPr>
      <w:r>
        <w:t xml:space="preserve">A másik sebességet mérő script a getPageSpeedTest.ps1. Ennek hivatása eldönteni melyik web lekérdező megoldás a leggyorsabb. </w:t>
      </w:r>
      <w:r w:rsidR="00C8001B">
        <w:t xml:space="preserve">A mérési elv hasonló az előzőhöz, </w:t>
      </w:r>
      <w:r w:rsidR="009929EB">
        <w:t>annyi különbséggel, hogy itt nem szeretném, ha esetleg torzítaná az eredményeket, ha valamelyik megoldás a háttérben cache-elné az adatokat, így itt annyiszor fut le a ciklus, ahány URL-t kap a script a bemenetén. Szintén különbség, hogy jelentős késleltetés tettem az egyes lekérdezések közé, hogy véletlenül se tűnjön rossz szándékú próbálkozásnak a tesztem.</w:t>
      </w:r>
    </w:p>
    <w:p w14:paraId="7C91FEDE" w14:textId="77777777" w:rsidR="00E95C43" w:rsidRDefault="00E95C43" w:rsidP="008F1309">
      <w:r>
        <w:t xml:space="preserve">Az első a </w:t>
      </w:r>
      <w:r w:rsidR="00C1329A">
        <w:t>megszokott WebRequest</w:t>
      </w:r>
      <w:r>
        <w:t>:</w:t>
      </w:r>
    </w:p>
    <w:p w14:paraId="07EB75A7" w14:textId="77777777" w:rsidR="00E95C43" w:rsidRDefault="00E95C43" w:rsidP="00E95C43">
      <w:pPr>
        <w:pStyle w:val="Kd"/>
      </w:pPr>
      <w:r w:rsidRPr="00E95C43">
        <w:t xml:space="preserve">$doc = </w:t>
      </w:r>
      <w:r w:rsidRPr="00C1329A">
        <w:rPr>
          <w:b/>
        </w:rPr>
        <w:t>Invoke-WebRequest</w:t>
      </w:r>
      <w:r w:rsidRPr="00E95C43">
        <w:t xml:space="preserve"> -Uri $uri -Method Get</w:t>
      </w:r>
    </w:p>
    <w:p w14:paraId="6F0D3A8B" w14:textId="77777777" w:rsidR="00E95C43" w:rsidRDefault="00C1329A" w:rsidP="00E95C43">
      <w:r>
        <w:t>A második a RestMethod:</w:t>
      </w:r>
    </w:p>
    <w:p w14:paraId="698BCD25" w14:textId="77777777" w:rsidR="00C1329A" w:rsidRDefault="00C1329A" w:rsidP="00C1329A">
      <w:pPr>
        <w:pStyle w:val="Kd"/>
      </w:pPr>
      <w:r w:rsidRPr="00C1329A">
        <w:t xml:space="preserve">$doc = </w:t>
      </w:r>
      <w:r w:rsidRPr="00C1329A">
        <w:rPr>
          <w:b/>
        </w:rPr>
        <w:t>Invoke-RestMethod</w:t>
      </w:r>
      <w:r w:rsidRPr="00C1329A">
        <w:t xml:space="preserve"> -Uri $uri -Method Get</w:t>
      </w:r>
    </w:p>
    <w:p w14:paraId="3349FEF3" w14:textId="77777777" w:rsidR="00C526CF" w:rsidRDefault="00C526CF" w:rsidP="00C526CF">
      <w:r>
        <w:t>Ennek az előbbi kettőnek a dokumentációjuk alapján nemigen kéne eltérniük. A harmadik módszer azonban egy teljesen más stratégiával dolgozza fel az adatokat, így itt már várható különbség.</w:t>
      </w:r>
    </w:p>
    <w:p w14:paraId="38C68971" w14:textId="77777777" w:rsidR="00C1329A" w:rsidRDefault="00C526CF" w:rsidP="00C526CF">
      <w:pPr>
        <w:pStyle w:val="Kd"/>
        <w:rPr>
          <w:lang w:val="en-US"/>
        </w:rPr>
      </w:pPr>
      <w:r w:rsidRPr="00C526CF">
        <w:rPr>
          <w:lang w:val="en-US"/>
        </w:rPr>
        <w:t>$doc = Invoke-WebRequest -Uri $uri -Method Get -</w:t>
      </w:r>
      <w:r w:rsidRPr="00C526CF">
        <w:rPr>
          <w:b/>
          <w:lang w:val="en-US"/>
        </w:rPr>
        <w:t>UseBasicParsing</w:t>
      </w:r>
    </w:p>
    <w:p w14:paraId="339393BC" w14:textId="77777777" w:rsidR="00C526CF" w:rsidRDefault="00C526CF" w:rsidP="00E95C43">
      <w:r>
        <w:lastRenderedPageBreak/>
        <w:t>Végül pedig az IE objektum használatával töltöm le a dokumentumot:</w:t>
      </w:r>
    </w:p>
    <w:p w14:paraId="3F976B6A" w14:textId="77777777" w:rsidR="00C526CF" w:rsidRDefault="00C526CF" w:rsidP="00C526CF">
      <w:pPr>
        <w:pStyle w:val="Kd"/>
      </w:pPr>
      <w:r>
        <w:t>$ie.</w:t>
      </w:r>
      <w:r w:rsidRPr="00515CF1">
        <w:rPr>
          <w:b/>
        </w:rPr>
        <w:t>Navigate</w:t>
      </w:r>
      <w:r>
        <w:t>($uri)</w:t>
      </w:r>
    </w:p>
    <w:p w14:paraId="2F008C5D" w14:textId="77777777" w:rsidR="00C526CF" w:rsidRDefault="00C526CF" w:rsidP="00C526CF">
      <w:pPr>
        <w:pStyle w:val="Kd"/>
      </w:pPr>
      <w:r>
        <w:t>$i = 0</w:t>
      </w:r>
    </w:p>
    <w:p w14:paraId="431590DF" w14:textId="77777777" w:rsidR="00C526CF" w:rsidRDefault="00C526CF" w:rsidP="00C526CF">
      <w:pPr>
        <w:pStyle w:val="Kd"/>
      </w:pPr>
      <w:r>
        <w:t>while ($ie.busy) {</w:t>
      </w:r>
    </w:p>
    <w:p w14:paraId="2D63809F" w14:textId="77777777" w:rsidR="00C526CF" w:rsidRDefault="00AC6278" w:rsidP="00C526CF">
      <w:pPr>
        <w:pStyle w:val="Kd"/>
      </w:pPr>
      <w:r>
        <w:t xml:space="preserve">    </w:t>
      </w:r>
      <w:r w:rsidR="00C526CF">
        <w:t>Start-Sleep -Milliseconds 10</w:t>
      </w:r>
    </w:p>
    <w:p w14:paraId="5D4A23C9" w14:textId="77777777" w:rsidR="00C526CF" w:rsidRDefault="00C526CF" w:rsidP="00C526CF">
      <w:pPr>
        <w:pStyle w:val="Kd"/>
      </w:pPr>
      <w:r>
        <w:t xml:space="preserve">    $i++</w:t>
      </w:r>
    </w:p>
    <w:p w14:paraId="004BAF90" w14:textId="77777777" w:rsidR="00C526CF" w:rsidRDefault="00515CF1" w:rsidP="00515CF1">
      <w:pPr>
        <w:pStyle w:val="Kd"/>
      </w:pPr>
      <w:r>
        <w:t xml:space="preserve">    if($i -ge 300) </w:t>
      </w:r>
      <w:r w:rsidR="00C526CF">
        <w:t>{</w:t>
      </w:r>
    </w:p>
    <w:p w14:paraId="729ADD1C" w14:textId="77777777" w:rsidR="00C526CF" w:rsidRDefault="00515CF1" w:rsidP="00C526CF">
      <w:pPr>
        <w:pStyle w:val="Kd"/>
      </w:pPr>
      <w:r>
        <w:t xml:space="preserve">        </w:t>
      </w:r>
      <w:r w:rsidR="00C526CF">
        <w:t>Write-Host "Navigation timed out" -ForegroundColor Red</w:t>
      </w:r>
    </w:p>
    <w:p w14:paraId="3A21650C" w14:textId="77777777" w:rsidR="00C526CF" w:rsidRDefault="00C526CF" w:rsidP="00C526CF">
      <w:pPr>
        <w:pStyle w:val="Kd"/>
      </w:pPr>
      <w:r>
        <w:t xml:space="preserve">        Continue</w:t>
      </w:r>
    </w:p>
    <w:p w14:paraId="2E2E588C" w14:textId="77777777" w:rsidR="00C526CF" w:rsidRDefault="00515CF1" w:rsidP="00C526CF">
      <w:pPr>
        <w:pStyle w:val="Kd"/>
      </w:pPr>
      <w:r>
        <w:t xml:space="preserve">    </w:t>
      </w:r>
      <w:r w:rsidR="00C526CF">
        <w:t>}</w:t>
      </w:r>
    </w:p>
    <w:p w14:paraId="4307CEDF" w14:textId="77777777" w:rsidR="00C526CF" w:rsidRDefault="00C526CF" w:rsidP="00C526CF">
      <w:pPr>
        <w:pStyle w:val="Kd"/>
      </w:pPr>
      <w:r>
        <w:t>}</w:t>
      </w:r>
    </w:p>
    <w:p w14:paraId="1D981CF3" w14:textId="77777777" w:rsidR="00C526CF" w:rsidRDefault="00C526CF" w:rsidP="00C526CF">
      <w:pPr>
        <w:pStyle w:val="Kd"/>
      </w:pPr>
      <w:r>
        <w:t>$doc=$ie.Document</w:t>
      </w:r>
    </w:p>
    <w:p w14:paraId="6F9B6B3E" w14:textId="77777777" w:rsidR="00553A7B" w:rsidRDefault="00553A7B" w:rsidP="00553A7B">
      <w:r>
        <w:t xml:space="preserve">A pollingos várakozásra aszinkron callback hiányában </w:t>
      </w:r>
      <w:r w:rsidR="000B015E">
        <w:t xml:space="preserve">van </w:t>
      </w:r>
      <w:r>
        <w:t>szükség.</w:t>
      </w:r>
      <w:r w:rsidR="00805927">
        <w:t xml:space="preserve"> </w:t>
      </w:r>
      <w:r w:rsidR="000B015E">
        <w:t>Enélkül akkor is el lehet kérni a Doc</w:t>
      </w:r>
      <w:r w:rsidR="00290497">
        <w:t>u</w:t>
      </w:r>
      <w:r w:rsidR="000B015E">
        <w:t>mentet, ha az még üres.</w:t>
      </w:r>
    </w:p>
    <w:p w14:paraId="386E28FA" w14:textId="77777777" w:rsidR="000B015E" w:rsidRDefault="006F78AE" w:rsidP="00553A7B">
      <w:r>
        <w:t>Ez a kísérlet hasonló futási időket eredményezett a három módszer esetén, így azok sorrendje kevésbé egyértelműen eldönthető, mint az előző kísérletben</w:t>
      </w:r>
      <w:r w:rsidR="000B015E">
        <w:t>:</w:t>
      </w:r>
    </w:p>
    <w:p w14:paraId="7526D79B" w14:textId="77777777" w:rsidR="000B015E" w:rsidRDefault="000B015E" w:rsidP="000B015E">
      <w:pPr>
        <w:pStyle w:val="Kp"/>
      </w:pPr>
      <w:r>
        <w:rPr>
          <w:noProof/>
          <w:lang w:val="en-US"/>
        </w:rPr>
        <w:drawing>
          <wp:inline distT="0" distB="0" distL="0" distR="0" wp14:anchorId="262F362F" wp14:editId="7C3E664A">
            <wp:extent cx="2659377" cy="480060"/>
            <wp:effectExtent l="0" t="0" r="825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page_speed.PNG"/>
                    <pic:cNvPicPr/>
                  </pic:nvPicPr>
                  <pic:blipFill rotWithShape="1">
                    <a:blip r:embed="rId20" cstate="print">
                      <a:extLst>
                        <a:ext uri="{28A0092B-C50C-407E-A947-70E740481C1C}">
                          <a14:useLocalDpi xmlns:a14="http://schemas.microsoft.com/office/drawing/2010/main" val="0"/>
                        </a:ext>
                      </a:extLst>
                    </a:blip>
                    <a:srcRect b="8696"/>
                    <a:stretch/>
                  </pic:blipFill>
                  <pic:spPr bwMode="auto">
                    <a:xfrm>
                      <a:off x="0" y="0"/>
                      <a:ext cx="2659610" cy="480102"/>
                    </a:xfrm>
                    <a:prstGeom prst="rect">
                      <a:avLst/>
                    </a:prstGeom>
                    <a:ln>
                      <a:noFill/>
                    </a:ln>
                    <a:extLst>
                      <a:ext uri="{53640926-AAD7-44D8-BBD7-CCE9431645EC}">
                        <a14:shadowObscured xmlns:a14="http://schemas.microsoft.com/office/drawing/2010/main"/>
                      </a:ext>
                    </a:extLst>
                  </pic:spPr>
                </pic:pic>
              </a:graphicData>
            </a:graphic>
          </wp:inline>
        </w:drawing>
      </w:r>
    </w:p>
    <w:p w14:paraId="6E2A5EE0" w14:textId="77777777" w:rsidR="000B015E" w:rsidRDefault="000B015E" w:rsidP="00EE0B70">
      <w:pPr>
        <w:pStyle w:val="Kpalrs"/>
      </w:pPr>
      <w:bookmarkStart w:id="32" w:name="_Toc468634566"/>
      <w:r>
        <w:t xml:space="preserve">ábra </w:t>
      </w:r>
      <w:r w:rsidR="002B0C4E">
        <w:fldChar w:fldCharType="begin"/>
      </w:r>
      <w:r>
        <w:instrText xml:space="preserve"> SEQ ábra \* ARABIC </w:instrText>
      </w:r>
      <w:r w:rsidR="002B0C4E">
        <w:fldChar w:fldCharType="separate"/>
      </w:r>
      <w:r w:rsidR="007D2654">
        <w:rPr>
          <w:noProof/>
        </w:rPr>
        <w:t>10</w:t>
      </w:r>
      <w:r w:rsidR="002B0C4E">
        <w:fldChar w:fldCharType="end"/>
      </w:r>
      <w:r>
        <w:t xml:space="preserve">: </w:t>
      </w:r>
      <w:r w:rsidR="004279EC">
        <w:t>Oldal lekérdezés átlagsebességek</w:t>
      </w:r>
      <w:bookmarkEnd w:id="32"/>
    </w:p>
    <w:p w14:paraId="6A86A418" w14:textId="77777777" w:rsidR="000B015E" w:rsidRDefault="004279EC" w:rsidP="000B015E">
      <w:r>
        <w:t>Erről az ábráról is azt lehet leolvasni, ami többszöri futtatás után is kijött. Az átlagos sebesség hozzávetőleg egy tizedmásodpercen belül van minden módszer esetén, tehát nem jelentős a különbség</w:t>
      </w:r>
      <w:r w:rsidR="00933540">
        <w:t xml:space="preserve"> (a példában 5 URL volt a bemenet)</w:t>
      </w:r>
      <w:r>
        <w:t>. Annál inkább igaz</w:t>
      </w:r>
      <w:r w:rsidR="00CA0416">
        <w:t>, hogy az egyes módszerek átlagos futási ideje is nagyjából egy tizedmásodperces sávon belül változik.</w:t>
      </w:r>
    </w:p>
    <w:p w14:paraId="4A521C23" w14:textId="77777777" w:rsidR="00FF7CCB" w:rsidRDefault="00E12A22" w:rsidP="00311DC5">
      <w:r>
        <w:t xml:space="preserve">A fenti két kísérlet alátámasztja a szekvencia diagramon látott időviszonyokat, valamint az is kiderül belőlük, hogy még a parse-olás ideje se szignifikáns </w:t>
      </w:r>
      <w:r w:rsidR="006905B4">
        <w:rPr>
          <w:lang w:val="en-US"/>
        </w:rPr>
        <w:t>a weblapok</w:t>
      </w:r>
      <w:r w:rsidR="001F05A3">
        <w:t xml:space="preserve"> letöltéséhez képest. A praktikai szempontokat figyelembe véve az Invoke-Webrequest a legjobb választás a REST hívásokhoz. </w:t>
      </w:r>
      <w:r w:rsidR="004C030D">
        <w:t xml:space="preserve">A parse-oláshoz </w:t>
      </w:r>
      <w:r w:rsidR="006F78AE">
        <w:t xml:space="preserve">az átlagos futási idők alapján </w:t>
      </w:r>
      <w:r w:rsidR="004C030D">
        <w:t>a UseBasicParsing-o</w:t>
      </w:r>
      <w:r w:rsidR="006F78AE">
        <w:t>t használó</w:t>
      </w:r>
      <w:r w:rsidR="004C030D">
        <w:t xml:space="preserve"> verzió lenne a legjobb. Ellene szól azonban, hogy túlzottan </w:t>
      </w:r>
      <w:r w:rsidR="009563F9">
        <w:t xml:space="preserve">specializálja a scrape-elést erre az egy weboldalra, illetve hatalmas regressziós lehetőségeket rejt magában és plusz komplexitást visz a rendszerbe. Nem elég ugyanis egy reguláris kifejezéssel kinyerni a megfelelő TABLE tag kódját, ebből </w:t>
      </w:r>
      <w:r w:rsidR="00A51774">
        <w:t>a kapott HTML részletből ki kell bontani a belső szöveges tartalmat.</w:t>
      </w:r>
      <w:r w:rsidR="009563F9">
        <w:t xml:space="preserve"> Ha automatikus parse-olást alkalmazok, csak néhány elemre kell hagyatkoznom a HTML Document Object Model struktúrát tekintve. Ehhez hozzátéve, hogy habár sokkal gyorsabb a </w:t>
      </w:r>
      <w:r w:rsidR="00A51774">
        <w:t>„</w:t>
      </w:r>
      <w:r w:rsidR="009563F9">
        <w:t>kézzel</w:t>
      </w:r>
      <w:r w:rsidR="00A51774">
        <w:t>”</w:t>
      </w:r>
      <w:r w:rsidR="009563F9">
        <w:t xml:space="preserve"> parse-olás</w:t>
      </w:r>
      <w:r w:rsidR="00A51774">
        <w:t xml:space="preserve">, a teljes futási időhöz képest nem </w:t>
      </w:r>
      <w:r w:rsidR="006F78AE">
        <w:t xml:space="preserve">jelentős a </w:t>
      </w:r>
      <w:r w:rsidR="00A51774">
        <w:t xml:space="preserve">nyereség. A koncepció, hogy ez a nyelv is </w:t>
      </w:r>
      <w:r w:rsidR="00A51774">
        <w:lastRenderedPageBreak/>
        <w:t xml:space="preserve">alkalmas a scrapingre elvesztené a lényegét, ha egy nyelvi szinten generális (más nyelveken is könnyen megvalósítható), viszont csak egy adott feladatra alkalmazható megoldást választanék. </w:t>
      </w:r>
      <w:r w:rsidR="00941D25">
        <w:t>Így a felhasznált technika a második leggyorsabb parse-olás, a pipeline-t nem felhasználó feldolgozás lett</w:t>
      </w:r>
      <w:r w:rsidR="00933540">
        <w:t xml:space="preserve"> az új PowerShellt támogató futtatás esetén</w:t>
      </w:r>
      <w:r w:rsidR="00941D25">
        <w:t>.</w:t>
      </w:r>
    </w:p>
    <w:p w14:paraId="4B0E4860" w14:textId="77777777" w:rsidR="00FF7CCB" w:rsidRDefault="00FF7CCB" w:rsidP="00FF7CCB">
      <w:pPr>
        <w:pStyle w:val="Cmsor1"/>
      </w:pPr>
      <w:bookmarkStart w:id="33" w:name="_Toc468634545"/>
      <w:r>
        <w:lastRenderedPageBreak/>
        <w:t>Megvalósítás</w:t>
      </w:r>
      <w:bookmarkEnd w:id="33"/>
    </w:p>
    <w:p w14:paraId="7DFB66A9" w14:textId="77777777" w:rsidR="00992901" w:rsidRPr="00992901" w:rsidRDefault="00992901" w:rsidP="00992901">
      <w:r>
        <w:t>Adva vannak az irányelvek, a felhasználónak való megfeleléshez. Meg van határozva az MVP eléréséhez szükséges feature lista</w:t>
      </w:r>
      <w:r w:rsidR="00E0092D">
        <w:t xml:space="preserve">. Meg vannak tervezve a kommunikációs interface-ek, csakúgy, mint a kommunikáció tartalmi sémája. Ki vannak találva a folyamatok, a sorrendiség és az együttműködő komponensek. </w:t>
      </w:r>
      <w:r w:rsidR="00941D25">
        <w:t>Szükséges még</w:t>
      </w:r>
      <w:r w:rsidR="00E0092D">
        <w:t xml:space="preserve"> a kivitelezés fon</w:t>
      </w:r>
      <w:r w:rsidR="00DB67C8">
        <w:t>tosabb részleteinek tárgyalása és a teszt megfontolások.</w:t>
      </w:r>
    </w:p>
    <w:p w14:paraId="309E4ECB" w14:textId="77777777" w:rsidR="00FF7CCB" w:rsidRDefault="00414CA7" w:rsidP="00FF7CCB">
      <w:pPr>
        <w:pStyle w:val="Cmsor2"/>
      </w:pPr>
      <w:bookmarkStart w:id="34" w:name="_Toc468634546"/>
      <w:r>
        <w:t>Back</w:t>
      </w:r>
      <w:r w:rsidR="00FF7CCB">
        <w:t xml:space="preserve"> end</w:t>
      </w:r>
      <w:bookmarkEnd w:id="34"/>
    </w:p>
    <w:p w14:paraId="44417CB7" w14:textId="77777777" w:rsidR="00FF7CCB" w:rsidRDefault="00873F0C" w:rsidP="00FF7CCB">
      <w:r>
        <w:t>Először a kisegítő funkciókat ismertetem, majd a hívási láncon lefele haladva a back end funkcionalitás lényegi elemei</w:t>
      </w:r>
      <w:r w:rsidR="00941D25">
        <w:t>re is kitérek</w:t>
      </w:r>
      <w:r>
        <w:t>.</w:t>
      </w:r>
    </w:p>
    <w:p w14:paraId="1F5A5073" w14:textId="77777777" w:rsidR="00873F0C" w:rsidRDefault="00873F0C" w:rsidP="00873F0C">
      <w:pPr>
        <w:pStyle w:val="Cmsor3"/>
      </w:pPr>
      <w:bookmarkStart w:id="35" w:name="_Toc468634547"/>
      <w:r>
        <w:t>Link gyűjtő</w:t>
      </w:r>
      <w:bookmarkEnd w:id="35"/>
    </w:p>
    <w:p w14:paraId="66CD08B1" w14:textId="77777777" w:rsidR="00873F0C" w:rsidRDefault="00873F0C" w:rsidP="00873F0C">
      <w:r>
        <w:t xml:space="preserve">A link gyűjtő segédalkalmazás a bemenetén egy URL-t vár és opcionálisan egy számot, aminek alapértelmezése 5. Belül egy ciklus fut annyiszor, ahányat a felhasználó ebben a paraméterben megadott, kivéve, ha nincs annyi találati </w:t>
      </w:r>
      <w:r w:rsidR="00625865">
        <w:t>oldal. A ciklus belsejében egy a tervezésből már ismert WebRequest lekérdezi az aktuális oldalt, majd ebből egy egyszerű reguláris kifejezés (</w:t>
      </w:r>
      <w:r w:rsidR="00625865" w:rsidRPr="00625865">
        <w:t>http://www.hasznaltauto.hu/auto/(.*/.*)*`"&gt;)</w:t>
      </w:r>
      <w:r w:rsidR="00625865">
        <w:t xml:space="preserve"> kigyűjti a használt autó linkeket és elmenti egy előre meghatározott fájlba. A ciklus következő futása előtt a program átírja az aktuális találati lista linkjét. Itt tehát tamperinget alkalmazok a találati lista oldalak közötti navigáláshoz. Ennek előnye, hogy a háttérben a linkek elnevezési struktúrája sokkal kevésbé valószínű, hogy </w:t>
      </w:r>
      <w:r w:rsidR="00033789">
        <w:t>meg</w:t>
      </w:r>
      <w:r w:rsidR="00625865">
        <w:t xml:space="preserve">változzon, mint mondjuk a node-ok struktúrája, amelyek tartalmazzák a linket a következő oldalra. Hátránya, hogy validálni kell, valóban </w:t>
      </w:r>
      <w:r w:rsidR="00033789">
        <w:t>létezik</w:t>
      </w:r>
      <w:r w:rsidR="00625865">
        <w:t>-e következő oldal. Ezt a válaszban kapott link és a lekért link összehasonlításával teszem meg, tehát legrosszabb esetben egy felesleges lekérdezés történik.</w:t>
      </w:r>
    </w:p>
    <w:p w14:paraId="62D361FD" w14:textId="77777777" w:rsidR="00625865" w:rsidRDefault="00F163F2" w:rsidP="00625865">
      <w:pPr>
        <w:pStyle w:val="Cmsor3"/>
      </w:pPr>
      <w:bookmarkStart w:id="36" w:name="_Toc468634548"/>
      <w:r>
        <w:t>REST</w:t>
      </w:r>
      <w:r w:rsidR="00625865">
        <w:t xml:space="preserve"> végpont</w:t>
      </w:r>
      <w:bookmarkEnd w:id="36"/>
    </w:p>
    <w:p w14:paraId="62631221" w14:textId="77777777" w:rsidR="00625865" w:rsidRDefault="00F163F2" w:rsidP="00625865">
      <w:r>
        <w:t xml:space="preserve">A végpont dolga a beérkező kérések továbbítása a szolgáltatásnak és a megfelelő válaszok konstruálása. Ehhez egy .NET osztályt, a HttpListenert használja. A kérések feldolgozásakor ellenőrzi, hogy a használt metódus POST-e, van-e payload az üzenetben, illetve ha van, ezt maximum 10 sorra korlátozza. Ha valamelyik feltétel nem teljesül, egy kliens oldali hibakóddal és üzenettel tér vissza. Szintén kliens oldali hibát </w:t>
      </w:r>
      <w:r>
        <w:lastRenderedPageBreak/>
        <w:t>küld el, ha az ellenőrzések sikeresek, a belső szolgáltatás meghívása sem akad el, viszont nem érkezik felhasználható válasz. Fü</w:t>
      </w:r>
      <w:r w:rsidR="00255D5B">
        <w:t>gg tehát a REST szolgáltatás a S</w:t>
      </w:r>
      <w:r>
        <w:t>craper szolgáltatás működésétől, mivel ez nem ad vissza eredményt, ha nem valid a bemeneti adat. Ez a</w:t>
      </w:r>
      <w:r w:rsidR="00255D5B">
        <w:t xml:space="preserve"> validálási kör azért került a S</w:t>
      </w:r>
      <w:r>
        <w:t xml:space="preserve">craperbe, mivel az ő felelősségi köre eldönteni milyen adatokat fogad el, viszont nem hibával tér vissza, mivel a működése során nem </w:t>
      </w:r>
      <w:r w:rsidR="00810FA9">
        <w:t xml:space="preserve">feltétlen </w:t>
      </w:r>
      <w:r>
        <w:t xml:space="preserve">történik ilyenkor hiba. Ha történik, azt a REST szolgáltatás már mint szerver oldali hibát </w:t>
      </w:r>
      <w:r w:rsidR="00D03CDD">
        <w:t>jelzi</w:t>
      </w:r>
      <w:r>
        <w:t xml:space="preserve"> a kliensnek.</w:t>
      </w:r>
      <w:r w:rsidR="00D03CDD">
        <w:t xml:space="preserve"> Szintén szerver oldali hibával tér vissza a saját kivételei elkapásakor.</w:t>
      </w:r>
      <w:r w:rsidR="00810FA9">
        <w:t xml:space="preserve"> Egyetlen Scraper felől érkező kivétel van amit külön kezel a REST szolgáltatás, ha nem megfelelő formátumú weblap URL-t kap a bemenetén. Ez szintén kliens oldali hibakódot generál, viszont technikai okokból nem lehet elnyomni a dobó oldalán.</w:t>
      </w:r>
    </w:p>
    <w:p w14:paraId="0DBB796C" w14:textId="77777777" w:rsidR="00932AF2" w:rsidRDefault="00932AF2" w:rsidP="00932AF2">
      <w:pPr>
        <w:pStyle w:val="Cmsor3"/>
      </w:pPr>
      <w:bookmarkStart w:id="37" w:name="_Toc468634549"/>
      <w:r>
        <w:t>Scraper</w:t>
      </w:r>
      <w:bookmarkEnd w:id="37"/>
    </w:p>
    <w:p w14:paraId="6C2DDA41" w14:textId="77777777" w:rsidR="00932AF2" w:rsidRDefault="00255D5B" w:rsidP="00932AF2">
      <w:r>
        <w:t>A Scraper szolgáltatás háromféle bemenete és ezek használati lehetőségei már fentebb tárgyalásra kerültek. Implementációjában a három diszjunkt használati eset a PS nyelvi lehetőségeit kihasználva lett szétválasztva.</w:t>
      </w:r>
    </w:p>
    <w:p w14:paraId="361AEE65" w14:textId="77777777" w:rsidR="00255D5B" w:rsidRDefault="00255D5B" w:rsidP="00255D5B">
      <w:pPr>
        <w:pStyle w:val="Kd"/>
      </w:pPr>
      <w:r>
        <w:t>Param</w:t>
      </w:r>
    </w:p>
    <w:p w14:paraId="4238590E" w14:textId="77777777" w:rsidR="00255D5B" w:rsidRDefault="00255D5B" w:rsidP="00255D5B">
      <w:pPr>
        <w:pStyle w:val="Kd"/>
      </w:pPr>
      <w:r>
        <w:t xml:space="preserve"> (</w:t>
      </w:r>
    </w:p>
    <w:p w14:paraId="06BD490D" w14:textId="77777777" w:rsidR="00255D5B" w:rsidRDefault="00255D5B" w:rsidP="00255D5B">
      <w:pPr>
        <w:pStyle w:val="Kd"/>
      </w:pPr>
      <w:r>
        <w:t xml:space="preserve">    [ValidatePattern('^http:\/\/www.hasznaltauto.hu\/auto\/([a-zA-Z]|\d|\/|_|-|\.)+$')]</w:t>
      </w:r>
    </w:p>
    <w:p w14:paraId="26A83ED5" w14:textId="77777777" w:rsidR="00255D5B" w:rsidRDefault="00255D5B" w:rsidP="00255D5B">
      <w:pPr>
        <w:pStyle w:val="Kd"/>
      </w:pPr>
      <w:r>
        <w:t xml:space="preserve">    [Parameter(Mandatory=$true, ParameterSetName = "Online")]</w:t>
      </w:r>
    </w:p>
    <w:p w14:paraId="1F7F3351" w14:textId="77777777" w:rsidR="00255D5B" w:rsidRDefault="00255D5B" w:rsidP="00255D5B">
      <w:pPr>
        <w:pStyle w:val="Kd"/>
      </w:pPr>
      <w:r>
        <w:t xml:space="preserve">    [String[]]</w:t>
      </w:r>
    </w:p>
    <w:p w14:paraId="6DE07E45" w14:textId="77777777" w:rsidR="00255D5B" w:rsidRDefault="00255D5B" w:rsidP="00255D5B">
      <w:pPr>
        <w:pStyle w:val="Kd"/>
      </w:pPr>
      <w:r>
        <w:t xml:space="preserve">    $Uri,</w:t>
      </w:r>
    </w:p>
    <w:p w14:paraId="585900B8" w14:textId="77777777" w:rsidR="00255D5B" w:rsidRDefault="00255D5B" w:rsidP="00255D5B">
      <w:pPr>
        <w:pStyle w:val="Kd"/>
      </w:pPr>
      <w:r>
        <w:t xml:space="preserve">    [Parameter(Mandatory=$true, ParameterSetName = "MultiOnline")]</w:t>
      </w:r>
    </w:p>
    <w:p w14:paraId="697D8329" w14:textId="77777777" w:rsidR="00255D5B" w:rsidRDefault="00255D5B" w:rsidP="00255D5B">
      <w:pPr>
        <w:pStyle w:val="Kd"/>
      </w:pPr>
      <w:r>
        <w:t xml:space="preserve">    [string]</w:t>
      </w:r>
    </w:p>
    <w:p w14:paraId="0F1DA074" w14:textId="77777777" w:rsidR="00255D5B" w:rsidRDefault="00255D5B" w:rsidP="00255D5B">
      <w:pPr>
        <w:pStyle w:val="Kd"/>
      </w:pPr>
      <w:r>
        <w:t xml:space="preserve">    $Path,</w:t>
      </w:r>
    </w:p>
    <w:p w14:paraId="7EA12C79" w14:textId="77777777" w:rsidR="00255D5B" w:rsidRDefault="00255D5B" w:rsidP="00255D5B">
      <w:pPr>
        <w:pStyle w:val="Kd"/>
      </w:pPr>
      <w:r>
        <w:t xml:space="preserve">    [Parameter(ParameterSetName = "Offline")]</w:t>
      </w:r>
    </w:p>
    <w:p w14:paraId="08340FDA" w14:textId="77777777" w:rsidR="00255D5B" w:rsidRDefault="00255D5B" w:rsidP="00255D5B">
      <w:pPr>
        <w:pStyle w:val="Kd"/>
      </w:pPr>
      <w:r>
        <w:t xml:space="preserve">    [switch]</w:t>
      </w:r>
    </w:p>
    <w:p w14:paraId="5050D544" w14:textId="77777777" w:rsidR="00255D5B" w:rsidRDefault="00255D5B" w:rsidP="00255D5B">
      <w:pPr>
        <w:pStyle w:val="Kd"/>
      </w:pPr>
      <w:r>
        <w:t xml:space="preserve">    $UseSaved</w:t>
      </w:r>
    </w:p>
    <w:p w14:paraId="48127EF3" w14:textId="77777777" w:rsidR="00255D5B" w:rsidRDefault="00255D5B" w:rsidP="00255D5B">
      <w:pPr>
        <w:pStyle w:val="Kd"/>
      </w:pPr>
      <w:r>
        <w:t xml:space="preserve"> )</w:t>
      </w:r>
    </w:p>
    <w:p w14:paraId="089D03AD" w14:textId="77777777" w:rsidR="00D53909" w:rsidRDefault="00255D5B" w:rsidP="0067569F">
      <w:r>
        <w:t xml:space="preserve">Az Uri paraméter lehet egy String, </w:t>
      </w:r>
      <w:r w:rsidRPr="00810FA9">
        <w:t>vagy egy String tömb. Ezt a fölötte lévő ValidatePattern attribútum</w:t>
      </w:r>
      <w:r w:rsidR="00AB6D89" w:rsidRPr="00810FA9">
        <w:t xml:space="preserve"> egy reguláris kif</w:t>
      </w:r>
      <w:r w:rsidR="00810FA9" w:rsidRPr="00810FA9">
        <w:t>ejezés argumentummal validálja</w:t>
      </w:r>
      <w:r w:rsidR="00AB6D89" w:rsidRPr="00810FA9">
        <w:t>. Ez a validáció kivételt okoz, ha a feltétel nem teljesül</w:t>
      </w:r>
      <w:r w:rsidR="00810FA9" w:rsidRPr="00810FA9">
        <w:t>. Az Uri paraméternél és a Path paraméternél is látható a Parameter attribútum Mandatory</w:t>
      </w:r>
      <w:r w:rsidR="00130D96">
        <w:t xml:space="preserve"> argumentummal, ami alapvetően az jelentené, hogy mindkettőt kötelező megadnia a hívónak, viszont a ParameterSetName argumentummal definiálva van, hogy külön futtatási módhoz tartoznak. A hívó nem kell megadja a ParameterSetName értékét futtatáskor, amelyik paramétert használja, az a set lesz aktív.</w:t>
      </w:r>
    </w:p>
    <w:p w14:paraId="0AA2BDB2" w14:textId="77777777" w:rsidR="004E7B00" w:rsidRDefault="004E7B00" w:rsidP="0067569F"/>
    <w:p w14:paraId="205411D5" w14:textId="77777777" w:rsidR="0067569F" w:rsidRDefault="0067569F" w:rsidP="0067569F">
      <w:r>
        <w:rPr>
          <w:noProof/>
          <w:lang w:val="en-US"/>
        </w:rPr>
        <w:lastRenderedPageBreak/>
        <w:drawing>
          <wp:inline distT="0" distB="0" distL="0" distR="0" wp14:anchorId="00E72517" wp14:editId="3E868EBD">
            <wp:extent cx="4792980" cy="34290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alid_param_set.PNG"/>
                    <pic:cNvPicPr/>
                  </pic:nvPicPr>
                  <pic:blipFill rotWithShape="1">
                    <a:blip r:embed="rId21" cstate="print">
                      <a:extLst>
                        <a:ext uri="{28A0092B-C50C-407E-A947-70E740481C1C}">
                          <a14:useLocalDpi xmlns:a14="http://schemas.microsoft.com/office/drawing/2010/main" val="0"/>
                        </a:ext>
                      </a:extLst>
                    </a:blip>
                    <a:srcRect t="-1" b="10001"/>
                    <a:stretch/>
                  </pic:blipFill>
                  <pic:spPr bwMode="auto">
                    <a:xfrm>
                      <a:off x="0" y="0"/>
                      <a:ext cx="4793395" cy="342930"/>
                    </a:xfrm>
                    <a:prstGeom prst="rect">
                      <a:avLst/>
                    </a:prstGeom>
                    <a:ln>
                      <a:noFill/>
                    </a:ln>
                    <a:extLst>
                      <a:ext uri="{53640926-AAD7-44D8-BBD7-CCE9431645EC}">
                        <a14:shadowObscured xmlns:a14="http://schemas.microsoft.com/office/drawing/2010/main"/>
                      </a:ext>
                    </a:extLst>
                  </pic:spPr>
                </pic:pic>
              </a:graphicData>
            </a:graphic>
          </wp:inline>
        </w:drawing>
      </w:r>
    </w:p>
    <w:p w14:paraId="543CECBF" w14:textId="77777777" w:rsidR="00D53909" w:rsidRDefault="0067569F" w:rsidP="00EE0B70">
      <w:pPr>
        <w:pStyle w:val="Kpalrs"/>
      </w:pPr>
      <w:bookmarkStart w:id="38" w:name="_Toc468634567"/>
      <w:r>
        <w:t xml:space="preserve">ábra </w:t>
      </w:r>
      <w:r w:rsidR="002B0C4E">
        <w:fldChar w:fldCharType="begin"/>
      </w:r>
      <w:r>
        <w:instrText xml:space="preserve"> SEQ ábra \* ARABIC </w:instrText>
      </w:r>
      <w:r w:rsidR="002B0C4E">
        <w:fldChar w:fldCharType="separate"/>
      </w:r>
      <w:r w:rsidR="007D2654">
        <w:rPr>
          <w:noProof/>
        </w:rPr>
        <w:t>11</w:t>
      </w:r>
      <w:r w:rsidR="002B0C4E">
        <w:fldChar w:fldCharType="end"/>
      </w:r>
      <w:r>
        <w:t>:Példa a rossz paraméterezésre</w:t>
      </w:r>
      <w:bookmarkEnd w:id="38"/>
    </w:p>
    <w:p w14:paraId="40534975" w14:textId="77777777" w:rsidR="000A45FB" w:rsidRDefault="0067569F" w:rsidP="00D53909">
      <w:r>
        <w:t xml:space="preserve">UseSaved futtatási esetben az előre definiált (beégetett) kimeneti mappa fájljain </w:t>
      </w:r>
      <w:r w:rsidR="00033789">
        <w:t>hívunk</w:t>
      </w:r>
      <w:r>
        <w:t xml:space="preserve"> egy Import-Clixml metódus, ami egyből a kulcs – érték párokba rendezett adatokkal tér vissza. </w:t>
      </w:r>
      <w:r w:rsidR="00A76F88">
        <w:t xml:space="preserve">Ennek haszna, hogy az algoritmus tesztelését lehet akár offline is végezni, ráadásul </w:t>
      </w:r>
      <w:r w:rsidR="00141A6F">
        <w:t>jelentősen</w:t>
      </w:r>
      <w:r w:rsidR="00A76F88">
        <w:t xml:space="preserve"> gyorsabban, </w:t>
      </w:r>
      <w:r w:rsidR="00033789">
        <w:t xml:space="preserve">akár </w:t>
      </w:r>
      <w:r w:rsidR="00A76F88">
        <w:t>sok adaton</w:t>
      </w:r>
      <w:r w:rsidR="00033789">
        <w:t xml:space="preserve"> is</w:t>
      </w:r>
      <w:r w:rsidR="00A76F88">
        <w:t>.</w:t>
      </w:r>
    </w:p>
    <w:p w14:paraId="5635E0D3" w14:textId="77777777" w:rsidR="004E0A53" w:rsidRDefault="00141A6F" w:rsidP="00D53909">
      <w:r>
        <w:t xml:space="preserve">Path és Uri paraméter használatakor is az első lépés annak megállapítása, hogy milyen verziójú PS-ben fut az alkalmazás. A kritikus pontokon később ez alapján disztingvál a rendszer. </w:t>
      </w:r>
    </w:p>
    <w:p w14:paraId="6BFED7E4" w14:textId="77777777" w:rsidR="00141A6F" w:rsidRDefault="00141A6F" w:rsidP="00141A6F">
      <w:pPr>
        <w:pStyle w:val="Kd"/>
      </w:pPr>
      <w:r>
        <w:t>If(</w:t>
      </w:r>
      <w:r w:rsidRPr="00141A6F">
        <w:rPr>
          <w:b/>
        </w:rPr>
        <w:t>$PSVersionTable.PSVersion.Major -ge 3</w:t>
      </w:r>
      <w:r>
        <w:t>){</w:t>
      </w:r>
    </w:p>
    <w:p w14:paraId="2AAD2C7B" w14:textId="77777777" w:rsidR="00141A6F" w:rsidRDefault="00141A6F" w:rsidP="00141A6F">
      <w:pPr>
        <w:pStyle w:val="Kd"/>
      </w:pPr>
      <w:r>
        <w:t xml:space="preserve">    $data = ScrapeWebPages</w:t>
      </w:r>
    </w:p>
    <w:p w14:paraId="50903ED4" w14:textId="77777777" w:rsidR="00141A6F" w:rsidRDefault="00141A6F" w:rsidP="00141A6F">
      <w:pPr>
        <w:pStyle w:val="Kd"/>
      </w:pPr>
      <w:r>
        <w:t>} Else{</w:t>
      </w:r>
    </w:p>
    <w:p w14:paraId="48C7242E" w14:textId="77777777" w:rsidR="00141A6F" w:rsidRDefault="00141A6F" w:rsidP="00141A6F">
      <w:pPr>
        <w:pStyle w:val="Kd"/>
      </w:pPr>
      <w:r>
        <w:t xml:space="preserve">    $data = ScrapeWebPages -compatibilityMode</w:t>
      </w:r>
    </w:p>
    <w:p w14:paraId="1AC3D866" w14:textId="77777777" w:rsidR="00141A6F" w:rsidRDefault="00141A6F" w:rsidP="00141A6F">
      <w:pPr>
        <w:pStyle w:val="Kd"/>
      </w:pPr>
      <w:r>
        <w:t>}</w:t>
      </w:r>
    </w:p>
    <w:p w14:paraId="665172CE" w14:textId="77777777" w:rsidR="00141A6F" w:rsidRDefault="00141A6F" w:rsidP="00141A6F">
      <w:r>
        <w:t>A ScrapeWebPages funkció tartalmazza innentől a lényegi részeket a scriptben. Először az alapján, hogy melyik paraméte</w:t>
      </w:r>
      <w:r w:rsidR="0025768A">
        <w:t>rt</w:t>
      </w:r>
      <w:r>
        <w:t xml:space="preserve"> használ</w:t>
      </w:r>
      <w:r w:rsidR="0025768A">
        <w:t>juk</w:t>
      </w:r>
      <w:r w:rsidR="00606798">
        <w:t>, épít egy URI tömböt, majd a tömb minden elemére elvégzi a következőket:</w:t>
      </w:r>
    </w:p>
    <w:p w14:paraId="5DAE3A0D" w14:textId="77777777" w:rsidR="00606798" w:rsidRDefault="00606798" w:rsidP="00606798">
      <w:pPr>
        <w:pStyle w:val="Listaszerbekezds"/>
        <w:numPr>
          <w:ilvl w:val="0"/>
          <w:numId w:val="9"/>
        </w:numPr>
      </w:pPr>
      <w:r>
        <w:t>Whitelisteli a címet, csak akkor dolgozza fel, ha a jó domainre mutat. Erre azért van szükség, mert nem feltétlen az Uri paraméterből jönnek a címek.</w:t>
      </w:r>
    </w:p>
    <w:p w14:paraId="7FF5F02B" w14:textId="77777777" w:rsidR="00606798" w:rsidRDefault="00606798" w:rsidP="00606798">
      <w:pPr>
        <w:pStyle w:val="Listaszerbekezds"/>
        <w:numPr>
          <w:ilvl w:val="0"/>
          <w:numId w:val="9"/>
        </w:numPr>
      </w:pPr>
      <w:r>
        <w:t>Megnézi a mentett adatokat, és ha megtalálja köztük az aktuálisan kiértékelendő autóét, és ez nem régebben lett mentve egy napnál, akkor eltárolja az adatokat az aktuális indexhez egy másik tömbben (</w:t>
      </w:r>
      <w:r w:rsidRPr="00606798">
        <w:t>dataTable</w:t>
      </w:r>
      <w:r>
        <w:t>) és tovább lép a következő URL-re. A keresés egy lépésben történik, mivel az URL-ekből generálódik az adatokat tároló XML fájlok neve.</w:t>
      </w:r>
    </w:p>
    <w:p w14:paraId="190B8D98" w14:textId="77777777" w:rsidR="00C8240D" w:rsidRDefault="00C8240D" w:rsidP="00606798">
      <w:pPr>
        <w:pStyle w:val="Listaszerbekezds"/>
        <w:numPr>
          <w:ilvl w:val="0"/>
          <w:numId w:val="9"/>
        </w:numPr>
      </w:pPr>
      <w:r>
        <w:t>Meghívja a spike-ok</w:t>
      </w:r>
      <w:r w:rsidR="003719A0">
        <w:t>ban</w:t>
      </w:r>
      <w:r w:rsidR="00EB6D35">
        <w:t xml:space="preserve"> </w:t>
      </w:r>
      <w:r w:rsidR="002B0C4E">
        <w:fldChar w:fldCharType="begin"/>
      </w:r>
      <w:r w:rsidR="003719A0">
        <w:instrText xml:space="preserve"> REF _Ref467516009 \r \h </w:instrText>
      </w:r>
      <w:r w:rsidR="002B0C4E">
        <w:fldChar w:fldCharType="separate"/>
      </w:r>
      <w:r w:rsidR="007D2654">
        <w:t>[22]</w:t>
      </w:r>
      <w:r w:rsidR="002B0C4E">
        <w:fldChar w:fldCharType="end"/>
      </w:r>
      <w:r w:rsidR="003719A0">
        <w:t xml:space="preserve"> kiválasztott letöltő és parse-oló műveleteket annak megfelelően, hogy compatibility módban fut-e, vagy se</w:t>
      </w:r>
      <w:r w:rsidR="00EB6D35">
        <w:t>m.</w:t>
      </w:r>
    </w:p>
    <w:p w14:paraId="6B43D051" w14:textId="77777777" w:rsidR="003719A0" w:rsidRDefault="003719A0" w:rsidP="00606798">
      <w:pPr>
        <w:pStyle w:val="Listaszerbekezds"/>
        <w:numPr>
          <w:ilvl w:val="0"/>
          <w:numId w:val="9"/>
        </w:numPr>
      </w:pPr>
      <w:r>
        <w:t>Hozzáadja a dataTable tömbhöz az adatokból és a címből álló hashmapet</w:t>
      </w:r>
    </w:p>
    <w:p w14:paraId="239B93EF" w14:textId="77777777" w:rsidR="003719A0" w:rsidRDefault="003719A0" w:rsidP="00606798">
      <w:pPr>
        <w:pStyle w:val="Listaszerbekezds"/>
        <w:numPr>
          <w:ilvl w:val="0"/>
          <w:numId w:val="9"/>
        </w:numPr>
      </w:pPr>
      <w:r>
        <w:t>Elmenti az adatokat XML-ben (cache-eléshez)</w:t>
      </w:r>
    </w:p>
    <w:p w14:paraId="22870FDE" w14:textId="77777777" w:rsidR="003719A0" w:rsidRDefault="003719A0" w:rsidP="003719A0">
      <w:pPr>
        <w:ind w:firstLine="0"/>
      </w:pPr>
      <w:r>
        <w:t>Innentől a Comparator szolgáltatás veszi át az adatokat a Scraper közvetl</w:t>
      </w:r>
      <w:r w:rsidR="000C3705">
        <w:t>enül ennek kimenetét adja tovább.</w:t>
      </w:r>
    </w:p>
    <w:p w14:paraId="32787B89" w14:textId="77777777" w:rsidR="000C3705" w:rsidRDefault="000C3705" w:rsidP="000C3705">
      <w:pPr>
        <w:pStyle w:val="Cmsor3"/>
      </w:pPr>
      <w:bookmarkStart w:id="39" w:name="_Toc468634550"/>
      <w:r>
        <w:lastRenderedPageBreak/>
        <w:t>Comparator</w:t>
      </w:r>
      <w:bookmarkEnd w:id="39"/>
    </w:p>
    <w:p w14:paraId="5327FFF9" w14:textId="77777777" w:rsidR="000C3705" w:rsidRDefault="000C3705" w:rsidP="000C3705">
      <w:r>
        <w:t xml:space="preserve">A Comparator szolgáltatás </w:t>
      </w:r>
      <w:r w:rsidR="00E70AC6">
        <w:t>felépít egy HTML szöveget, ami egy táblázatot tartalmaz az autók adataival. Táblázat sorai az autók paraméterei, az oszlopai az autók. Az utolsó sor egy számított értéket tartalmaz minden autóhoz, ez alapján vannak sorrendbe rakva az oszlopok.</w:t>
      </w:r>
      <w:r w:rsidR="00F44808">
        <w:t xml:space="preserve"> Az autók adatainak valódiságát, helyességét a program nem kérdőjelezi meg.</w:t>
      </w:r>
      <w:r w:rsidR="00E70AC6">
        <w:t xml:space="preserve"> Az értékek egy hét tulajdonságot tartalmazó determinisztikus algoritmus futtatásával állnak elő. Az egyes tulajdonságok és súlyaik:</w:t>
      </w:r>
    </w:p>
    <w:p w14:paraId="4093DF0E" w14:textId="77777777" w:rsidR="00E70AC6" w:rsidRDefault="00E70AC6" w:rsidP="00E70AC6">
      <w:pPr>
        <w:pStyle w:val="Listaszerbekezds"/>
        <w:numPr>
          <w:ilvl w:val="0"/>
          <w:numId w:val="10"/>
        </w:numPr>
      </w:pPr>
      <w:r>
        <w:t>Kilowattban mért teljesítmény. Az autónál megadott érték tizennegyedével kerül számításba. Ha nincs megadva, értéke egy.</w:t>
      </w:r>
    </w:p>
    <w:p w14:paraId="03E0EFA3" w14:textId="77777777" w:rsidR="00E70AC6" w:rsidRDefault="002A65CD" w:rsidP="00E70AC6">
      <w:pPr>
        <w:pStyle w:val="Listaszerbekezds"/>
        <w:numPr>
          <w:ilvl w:val="0"/>
          <w:numId w:val="10"/>
        </w:numPr>
      </w:pPr>
      <w:r>
        <w:t>Állapot. Ha bármilyen módon sérül, vagy nincs megadva, értéke mínusz húsz. Minden más esetben értéke nulla.</w:t>
      </w:r>
    </w:p>
    <w:p w14:paraId="6755E1A1" w14:textId="77777777" w:rsidR="002A65CD" w:rsidRDefault="002A65CD" w:rsidP="00E70AC6">
      <w:pPr>
        <w:pStyle w:val="Listaszerbekezds"/>
        <w:numPr>
          <w:ilvl w:val="0"/>
          <w:numId w:val="10"/>
        </w:numPr>
      </w:pPr>
      <w:r>
        <w:t>Literben mért csomagtartó méret. Ha meg van adva, a száznegyvened részével kerül számításba, egyébként értéke nulla.</w:t>
      </w:r>
    </w:p>
    <w:p w14:paraId="64BDDE23" w14:textId="77777777" w:rsidR="002A65CD" w:rsidRDefault="00F924C1" w:rsidP="00E70AC6">
      <w:pPr>
        <w:pStyle w:val="Listaszerbekezds"/>
        <w:numPr>
          <w:ilvl w:val="0"/>
          <w:numId w:val="10"/>
        </w:numPr>
      </w:pPr>
      <w:r>
        <w:t>Saját tömeg, kilógrammban kifejezve. Ha meg van adva, a mínusz ötszázadával kerül számításba, egyébként értéke mínusz három.</w:t>
      </w:r>
    </w:p>
    <w:p w14:paraId="62FFE032" w14:textId="77777777" w:rsidR="00F924C1" w:rsidRDefault="00F86A93" w:rsidP="00E70AC6">
      <w:pPr>
        <w:pStyle w:val="Listaszerbekezds"/>
        <w:numPr>
          <w:ilvl w:val="0"/>
          <w:numId w:val="10"/>
        </w:numPr>
      </w:pPr>
      <w:r>
        <w:t>Kilométerben</w:t>
      </w:r>
      <w:r w:rsidR="00F924C1">
        <w:t xml:space="preserve"> mért futásteljesítmény. </w:t>
      </w:r>
      <w:r w:rsidR="00F5508C">
        <w:t>Az első százezer kilométer mínusz tíz pont, egyenletesen elosztva (ha még nem ment volna annyit). Száz- és kétszázezer kilométer között további öt pont a levonás, szintén egyenletes eloszlással, valamint minden további százezer kilométer további kettő egész öt tized pont mínusz, egyenletesen.</w:t>
      </w:r>
    </w:p>
    <w:p w14:paraId="0D48C532" w14:textId="77777777" w:rsidR="00F5508C" w:rsidRDefault="008234E6" w:rsidP="00E70AC6">
      <w:pPr>
        <w:pStyle w:val="Listaszerbekezds"/>
        <w:numPr>
          <w:ilvl w:val="0"/>
          <w:numId w:val="10"/>
        </w:numPr>
      </w:pPr>
      <w:r>
        <w:t>Ha meg volt adva teljesítmény és meg van adva az ár, akkor a következő képlet szerint kerül számításba:</w:t>
      </w:r>
      <w:r w:rsidR="00186210">
        <w:t xml:space="preserve"> </w:t>
      </w:r>
      <m:oMath>
        <m:r>
          <w:rPr>
            <w:rFonts w:ascii="Cambria Math" w:hAnsi="Cambria Math"/>
          </w:rPr>
          <m:t>max</m:t>
        </m:r>
        <m:d>
          <m:dPr>
            <m:ctrlPr>
              <w:rPr>
                <w:rFonts w:ascii="Cambria Math" w:hAnsi="Cambria Math"/>
                <w:i/>
              </w:rPr>
            </m:ctrlPr>
          </m:dPr>
          <m:e>
            <m:f>
              <m:fPr>
                <m:ctrlPr>
                  <w:rPr>
                    <w:rFonts w:ascii="Cambria Math" w:hAnsi="Cambria Math"/>
                    <w:i/>
                  </w:rPr>
                </m:ctrlPr>
              </m:fPr>
              <m:num>
                <m:r>
                  <w:rPr>
                    <w:rFonts w:ascii="Cambria Math" w:hAnsi="Cambria Math"/>
                  </w:rPr>
                  <m:t>teljesítmény*500 000</m:t>
                </m:r>
              </m:num>
              <m:den>
                <m:r>
                  <w:rPr>
                    <w:rFonts w:ascii="Cambria Math" w:hAnsi="Cambria Math"/>
                  </w:rPr>
                  <m:t>ár</m:t>
                </m:r>
              </m:den>
            </m:f>
            <m:r>
              <w:rPr>
                <w:rFonts w:ascii="Cambria Math" w:hAnsi="Cambria Math"/>
              </w:rPr>
              <m:t>,10</m:t>
            </m:r>
          </m:e>
        </m:d>
      </m:oMath>
      <w:r w:rsidR="00186210">
        <w:t>. Egyéb esetekben az értéke egy.</w:t>
      </w:r>
    </w:p>
    <w:p w14:paraId="3BC1B946" w14:textId="77777777" w:rsidR="00B264D0" w:rsidRDefault="007A1334" w:rsidP="00E70AC6">
      <w:pPr>
        <w:pStyle w:val="Listaszerbekezds"/>
        <w:numPr>
          <w:ilvl w:val="0"/>
          <w:numId w:val="10"/>
        </w:numPr>
      </w:pPr>
      <w:r>
        <w:t>Ha m</w:t>
      </w:r>
      <w:r w:rsidR="00560AA0">
        <w:t>eg van adva az autó gyártási ideje</w:t>
      </w:r>
      <w:r w:rsidR="004E7B00">
        <w:t>, akkor</w:t>
      </w:r>
      <w:r w:rsidR="00AC233B">
        <w:t xml:space="preserve"> </w:t>
      </w:r>
      <w:bookmarkStart w:id="40" w:name="OLE_LINK1"/>
      <w:bookmarkStart w:id="41" w:name="OLE_LINK2"/>
      <w:r w:rsidR="00AC233B">
        <w:t>Edmunds</w:t>
      </w:r>
      <w:bookmarkEnd w:id="40"/>
      <w:bookmarkEnd w:id="41"/>
      <w:r w:rsidR="004E7B00">
        <w:t xml:space="preserve"> </w:t>
      </w:r>
      <w:r w:rsidR="002B0C4E">
        <w:fldChar w:fldCharType="begin"/>
      </w:r>
      <w:r w:rsidR="00B264D0">
        <w:instrText xml:space="preserve"> REF _Ref467521065 \r \h </w:instrText>
      </w:r>
      <w:r w:rsidR="002B0C4E">
        <w:fldChar w:fldCharType="separate"/>
      </w:r>
      <w:r w:rsidR="007D2654">
        <w:t>[23]</w:t>
      </w:r>
      <w:r w:rsidR="002B0C4E">
        <w:fldChar w:fldCharType="end"/>
      </w:r>
      <w:r w:rsidR="00AC233B">
        <w:t>-et</w:t>
      </w:r>
      <w:r w:rsidR="00B264D0">
        <w:t xml:space="preserve"> </w:t>
      </w:r>
      <w:r w:rsidR="00CC1693">
        <w:t>alapul véve</w:t>
      </w:r>
      <w:r w:rsidR="00B264D0">
        <w:t>, a következőképp kerül számításba:</w:t>
      </w:r>
    </w:p>
    <w:p w14:paraId="11ED8F6B" w14:textId="77777777" w:rsidR="00186210" w:rsidRPr="00CC1693" w:rsidRDefault="00B264D0" w:rsidP="00B264D0">
      <w:pPr>
        <w:pStyle w:val="Listaszerbekezds"/>
        <w:ind w:left="1440" w:firstLine="0"/>
      </w:pPr>
      <m:oMathPara>
        <m:oMath>
          <m:r>
            <w:rPr>
              <w:rFonts w:ascii="Cambria Math" w:hAnsi="Cambria Math"/>
            </w:rPr>
            <m:t>f</m:t>
          </m:r>
          <m:d>
            <m:dPr>
              <m:ctrlPr>
                <w:rPr>
                  <w:rFonts w:ascii="Cambria Math" w:hAnsi="Cambria Math"/>
                  <w:i/>
                </w:rPr>
              </m:ctrlPr>
            </m:dPr>
            <m:e>
              <m:r>
                <w:rPr>
                  <w:rFonts w:ascii="Cambria Math" w:hAnsi="Cambria Math"/>
                </w:rPr>
                <m:t>kor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&amp;kor&lt;3 </m:t>
                  </m:r>
                  <m:r>
                    <w:rPr>
                      <w:rFonts w:ascii="Cambria Math" w:hAnsi="Cambria Math"/>
                    </w:rPr>
                    <m:t>hónap</m:t>
                  </m:r>
                </m:e>
                <m:e>
                  <m:r>
                    <w:rPr>
                      <w:rFonts w:ascii="Cambria Math" w:hAnsi="Cambria Math"/>
                    </w:rPr>
                    <m:t>M+11*</m:t>
                  </m:r>
                  <m:d>
                    <m:dPr>
                      <m:ctrlPr>
                        <w:rPr>
                          <w:rFonts w:ascii="Cambria Math" w:hAnsi="Cambria Math"/>
                          <w:i/>
                        </w:rPr>
                      </m:ctrlPr>
                    </m:dPr>
                    <m:e>
                      <m:r>
                        <w:rPr>
                          <w:rFonts w:ascii="Cambria Math" w:hAnsi="Cambria Math"/>
                        </w:rPr>
                        <m:t>kor-1</m:t>
                      </m:r>
                    </m:e>
                  </m:d>
                  <m:r>
                    <w:rPr>
                      <w:rFonts w:ascii="Cambria Math" w:hAnsi="Cambria Math"/>
                    </w:rPr>
                    <m:t>+19,  &amp;kor≤5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  &amp;kor≤30 év</m:t>
                  </m:r>
                  <m:ctrlPr>
                    <w:rPr>
                      <w:rFonts w:ascii="Cambria Math" w:eastAsia="Cambria Math" w:hAnsi="Cambria Math" w:cs="Cambria Math"/>
                      <w:i/>
                    </w:rPr>
                  </m:ctrlPr>
                </m:e>
                <m:e>
                  <m:r>
                    <w:rPr>
                      <w:rFonts w:ascii="Cambria Math" w:hAnsi="Cambria Math"/>
                    </w:rPr>
                    <m:t>M+</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r>
                            <w:rPr>
                              <w:rFonts w:ascii="Cambria Math" w:hAnsi="Cambria Math"/>
                            </w:rPr>
                            <m:t>kor-3</m:t>
                          </m:r>
                        </m:e>
                      </m:d>
                      <m:r>
                        <w:rPr>
                          <w:rFonts w:ascii="Cambria Math" w:hAnsi="Cambria Math"/>
                        </w:rPr>
                        <m:t>*10+60</m:t>
                      </m:r>
                    </m:e>
                  </m:func>
                  <m:r>
                    <w:rPr>
                      <w:rFonts w:ascii="Cambria Math" w:hAnsi="Cambria Math"/>
                    </w:rPr>
                    <m:t>-0.0006*</m:t>
                  </m:r>
                  <m:sSup>
                    <m:sSupPr>
                      <m:ctrlPr>
                        <w:rPr>
                          <w:rFonts w:ascii="Cambria Math" w:hAnsi="Cambria Math"/>
                          <w:i/>
                        </w:rPr>
                      </m:ctrlPr>
                    </m:sSupPr>
                    <m:e>
                      <m:r>
                        <w:rPr>
                          <w:rFonts w:ascii="Cambria Math" w:hAnsi="Cambria Math"/>
                        </w:rPr>
                        <m:t>kor</m:t>
                      </m:r>
                    </m:e>
                    <m:sup>
                      <m:r>
                        <w:rPr>
                          <w:rFonts w:ascii="Cambria Math" w:hAnsi="Cambria Math"/>
                        </w:rPr>
                        <m:t>3</m:t>
                      </m:r>
                    </m:sup>
                  </m:sSup>
                  <m:r>
                    <w:rPr>
                      <w:rFonts w:ascii="Cambria Math" w:hAnsi="Cambria Math"/>
                    </w:rPr>
                    <m:t>,  &amp;kor&gt;30 év</m:t>
                  </m:r>
                </m:e>
              </m:eqArr>
            </m:e>
          </m:d>
        </m:oMath>
      </m:oMathPara>
    </w:p>
    <w:p w14:paraId="61A3BF4E" w14:textId="77777777" w:rsidR="00CC1693" w:rsidRDefault="00CC1693" w:rsidP="00B264D0">
      <w:pPr>
        <w:pStyle w:val="Listaszerbekezds"/>
        <w:ind w:left="1440" w:firstLine="0"/>
      </w:pPr>
      <w:r>
        <w:t>Ahol M a gyártás hónapja. Az így kapott szám additív inverzének harmada kerül a végső összegbe.</w:t>
      </w:r>
    </w:p>
    <w:p w14:paraId="61EEFF75" w14:textId="77777777" w:rsidR="00DB67C8" w:rsidRDefault="00DB67C8" w:rsidP="00DB67C8">
      <w:r>
        <w:t xml:space="preserve">Ezen hét érték összege plusz hetven egy autó értéke. A </w:t>
      </w:r>
      <w:r w:rsidR="001A2967">
        <w:t>konstans eltolásra</w:t>
      </w:r>
      <w:r>
        <w:t xml:space="preserve"> azért van szükség, hogy ne zavarja össze a felhasználót, hogy az érték sokszor negatív. Az </w:t>
      </w:r>
      <w:r>
        <w:lastRenderedPageBreak/>
        <w:t xml:space="preserve">egyes tulajdonságok pozitív vagy negatív előjele az érték meghatározásból származtathatók. Mivel egy használati eszköz valós értékét igyekszem meghatározni, ezért az egyes tulajdonságokról el kell dönteni, hogy valóban értéket képviselnek-e, vagy pont hogy csökkentik az értéket. A számok a személyes heurisztikáim az értékmeghatározáshoz, </w:t>
      </w:r>
      <w:r w:rsidR="006164C0">
        <w:t>mivel évek óta figyelem a mainstream autó médiát és használt autó piacot, ezért ez egy hozzávetőleg szakértői heurisztikának tekinthető. Ugyanígy, az érték, vagy nem érték kérdés is szubjektív megítélésű, például, hogy az autó tömege egy látszólag neutrális paraméter, de valójában egy súlytalan autó, vagy egy versenytársaihoz képest fele súlyú nagyon kelendő lenne. A kevésbé fontos karakterisztikák, mint tömeg és csomagtartó méret kisebb, míg a fontosak, mint futásteljesítmény, ár, kor, teljesítmény</w:t>
      </w:r>
      <w:r w:rsidR="001A2967">
        <w:t>,</w:t>
      </w:r>
      <w:r w:rsidR="006164C0">
        <w:t xml:space="preserve"> jóval nagyobb súllyal kerülnek számításba. Az állapot kilóg a sorból</w:t>
      </w:r>
      <w:r w:rsidR="000D01B4">
        <w:t>. Ennek legfontosabb információ</w:t>
      </w:r>
      <w:r w:rsidR="006164C0">
        <w:t xml:space="preserve">tartalma akkor van, ha véletlenül hiányoznak a hirdetésből, de természetesen jelentős levonást eredményez az </w:t>
      </w:r>
      <w:r w:rsidR="0020324C">
        <w:t>értékből,</w:t>
      </w:r>
      <w:r w:rsidR="006164C0">
        <w:t xml:space="preserve"> ha sérült, csupán nincs megkülönböztetés a sérülés vagy hiányosságok mértékei között.</w:t>
      </w:r>
      <w:r w:rsidR="0020324C">
        <w:t xml:space="preserve"> Ezt a logikát követve: minden hiányzó </w:t>
      </w:r>
      <w:r w:rsidR="001A2967">
        <w:t xml:space="preserve">információ </w:t>
      </w:r>
      <w:r w:rsidR="0020324C">
        <w:t>valamilyen formában rontja, vagy legalábbis nem növeli az értéket, típusától függően. Az egye</w:t>
      </w:r>
      <w:r w:rsidR="001A2967">
        <w:t>s</w:t>
      </w:r>
      <w:r w:rsidR="0020324C">
        <w:t xml:space="preserve"> </w:t>
      </w:r>
      <w:r w:rsidR="001A2967">
        <w:t xml:space="preserve">paraméterek </w:t>
      </w:r>
      <w:r w:rsidR="0020324C">
        <w:t>valós értékeire a tesztelésben lehet példá</w:t>
      </w:r>
      <w:r w:rsidR="001A2967">
        <w:t>ka</w:t>
      </w:r>
      <w:r w:rsidR="0020324C">
        <w:t xml:space="preserve">t </w:t>
      </w:r>
      <w:r w:rsidR="001A2967">
        <w:t>találni</w:t>
      </w:r>
      <w:r w:rsidR="0020324C">
        <w:t>.</w:t>
      </w:r>
    </w:p>
    <w:p w14:paraId="28CB0977" w14:textId="77777777" w:rsidR="0020324C" w:rsidRDefault="0020324C" w:rsidP="0020324C">
      <w:pPr>
        <w:pStyle w:val="Cmsor3"/>
      </w:pPr>
      <w:bookmarkStart w:id="42" w:name="_Toc468634551"/>
      <w:r>
        <w:t>Tesztelés</w:t>
      </w:r>
      <w:bookmarkEnd w:id="42"/>
    </w:p>
    <w:p w14:paraId="1036EB88" w14:textId="77777777" w:rsidR="0020324C" w:rsidRPr="00290005" w:rsidRDefault="0020324C" w:rsidP="0020324C">
      <w:pPr>
        <w:rPr>
          <w:lang w:val="en-US"/>
        </w:rPr>
      </w:pPr>
      <w:r>
        <w:t>Mivel a scriptben nagyon közvetlen módon jelennek meg a felhasználói, magas szintű követelmények, ezért a back end tesztelésénél is ezeknek lefedésén volt a hangsúly. A back end</w:t>
      </w:r>
      <w:r w:rsidR="004B0064">
        <w:t xml:space="preserve"> </w:t>
      </w:r>
      <w:r>
        <w:t xml:space="preserve">mint rendszer a Scraper komponensen keresztül tesztelhető. </w:t>
      </w:r>
      <w:r w:rsidR="004B0064">
        <w:t>Ennek bemenetein részben whitelisting</w:t>
      </w:r>
      <w:r w:rsidR="001A2967">
        <w:t>et</w:t>
      </w:r>
      <w:r w:rsidR="004B0064">
        <w:t>, részben validáció</w:t>
      </w:r>
      <w:r w:rsidR="001A2967">
        <w:t>t</w:t>
      </w:r>
      <w:r w:rsidR="004B0064">
        <w:t xml:space="preserve"> </w:t>
      </w:r>
      <w:r w:rsidR="001A2967">
        <w:t>alkalmazunk</w:t>
      </w:r>
      <w:r w:rsidR="004B0064">
        <w:t>. Ha rosszul paraméterezi fel a felhasználó a scriptet, nem kap eredményt. Mivel ebben az esetben a forráskód rendelkezésre áll</w:t>
      </w:r>
      <w:r w:rsidR="00D00BCA">
        <w:t>,</w:t>
      </w:r>
      <w:r w:rsidR="004B0064">
        <w:t xml:space="preserve"> más failure módok tárgyalása értelmetlen, mivel nem lehet rájuk felkészülni. A </w:t>
      </w:r>
      <w:r w:rsidR="00CA11C1">
        <w:t>performance</w:t>
      </w:r>
      <w:r w:rsidR="004B0064">
        <w:t xml:space="preserve"> kérdéseket a tervezési szakasz</w:t>
      </w:r>
      <w:r w:rsidR="001A2967">
        <w:t>ban</w:t>
      </w:r>
      <w:r w:rsidR="004B0064">
        <w:t xml:space="preserve"> letesztelte</w:t>
      </w:r>
      <w:r w:rsidR="001A2967">
        <w:t>m</w:t>
      </w:r>
      <w:r w:rsidR="004B0064">
        <w:t>. Amit lehet és érdemes tesztelni, hogy hogy működik a back end egy adaton, néhány adaton, és sok adaton. Az elvárás,</w:t>
      </w:r>
      <w:r w:rsidR="00CA11C1">
        <w:t xml:space="preserve"> hogy</w:t>
      </w:r>
      <w:r w:rsidR="004B0064">
        <w:t xml:space="preserve"> soha, amikor komolyabb változás van a kódban, ne lépjen fel olyan regresszió, amely a bemeneti paraméterek helyes megadása esetén sikertelen futtatáshoz vezet.</w:t>
      </w:r>
    </w:p>
    <w:p w14:paraId="25F676F5" w14:textId="77777777" w:rsidR="00905F8A" w:rsidRPr="00290005" w:rsidRDefault="00A84D6A" w:rsidP="00905F8A">
      <w:pPr>
        <w:pStyle w:val="Listaszerbekezds"/>
        <w:numPr>
          <w:ilvl w:val="0"/>
          <w:numId w:val="11"/>
        </w:numPr>
        <w:rPr>
          <w:i/>
          <w:lang w:val="en-US"/>
        </w:rPr>
      </w:pPr>
      <w:r>
        <w:rPr>
          <w:i/>
        </w:rPr>
        <w:t>Teszt e</w:t>
      </w:r>
      <w:r w:rsidR="00905F8A" w:rsidRPr="00905F8A">
        <w:rPr>
          <w:i/>
        </w:rPr>
        <w:t>gy autó adatain:</w:t>
      </w:r>
    </w:p>
    <w:p w14:paraId="7B3E5178" w14:textId="77777777" w:rsidR="00290005" w:rsidRPr="00290005" w:rsidRDefault="00290005" w:rsidP="0012048D">
      <w:r>
        <w:t xml:space="preserve">Az autó eredeti adatainak egy részlete (+ nincs </w:t>
      </w:r>
      <w:r w:rsidR="00A84D6A">
        <w:t>csomagtartó méret</w:t>
      </w:r>
      <w:r w:rsidR="0012048D">
        <w:t xml:space="preserve"> és tömeg</w:t>
      </w:r>
      <w:r>
        <w:t>)</w:t>
      </w:r>
      <w:r w:rsidR="0012048D">
        <w:t>:</w:t>
      </w:r>
    </w:p>
    <w:tbl>
      <w:tblPr>
        <w:tblW w:w="3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tblGrid>
      <w:tr w:rsidR="00290005" w:rsidRPr="00290005" w14:paraId="74311613" w14:textId="77777777" w:rsidTr="00CA11C1">
        <w:trPr>
          <w:trHeight w:val="288"/>
          <w:jc w:val="center"/>
        </w:trPr>
        <w:tc>
          <w:tcPr>
            <w:tcW w:w="1980" w:type="dxa"/>
            <w:shd w:val="clear" w:color="auto" w:fill="auto"/>
            <w:noWrap/>
            <w:vAlign w:val="bottom"/>
            <w:hideMark/>
          </w:tcPr>
          <w:p w14:paraId="20C858D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Teljesítmény</w:t>
            </w:r>
          </w:p>
        </w:tc>
        <w:tc>
          <w:tcPr>
            <w:tcW w:w="1701" w:type="dxa"/>
            <w:shd w:val="clear" w:color="auto" w:fill="auto"/>
            <w:noWrap/>
            <w:vAlign w:val="bottom"/>
            <w:hideMark/>
          </w:tcPr>
          <w:p w14:paraId="4104E77A"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320 kW, 435 LE</w:t>
            </w:r>
          </w:p>
        </w:tc>
      </w:tr>
      <w:tr w:rsidR="00290005" w:rsidRPr="00290005" w14:paraId="3AB1AD67" w14:textId="77777777" w:rsidTr="00CA11C1">
        <w:trPr>
          <w:trHeight w:val="288"/>
          <w:jc w:val="center"/>
        </w:trPr>
        <w:tc>
          <w:tcPr>
            <w:tcW w:w="1980" w:type="dxa"/>
            <w:shd w:val="clear" w:color="auto" w:fill="auto"/>
            <w:noWrap/>
            <w:vAlign w:val="bottom"/>
            <w:hideMark/>
          </w:tcPr>
          <w:p w14:paraId="1A28C02E"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lastRenderedPageBreak/>
              <w:t>Kilométeróra állása</w:t>
            </w:r>
          </w:p>
        </w:tc>
        <w:tc>
          <w:tcPr>
            <w:tcW w:w="1701" w:type="dxa"/>
            <w:shd w:val="clear" w:color="auto" w:fill="auto"/>
            <w:noWrap/>
            <w:vAlign w:val="bottom"/>
            <w:hideMark/>
          </w:tcPr>
          <w:p w14:paraId="28616021"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17 078 km</w:t>
            </w:r>
          </w:p>
        </w:tc>
      </w:tr>
      <w:tr w:rsidR="00290005" w:rsidRPr="00290005" w14:paraId="1EE1CB00" w14:textId="77777777" w:rsidTr="00CA11C1">
        <w:trPr>
          <w:trHeight w:val="288"/>
          <w:jc w:val="center"/>
        </w:trPr>
        <w:tc>
          <w:tcPr>
            <w:tcW w:w="1980" w:type="dxa"/>
            <w:shd w:val="clear" w:color="auto" w:fill="auto"/>
            <w:noWrap/>
            <w:vAlign w:val="bottom"/>
            <w:hideMark/>
          </w:tcPr>
          <w:p w14:paraId="4D5612F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Vételár</w:t>
            </w:r>
          </w:p>
        </w:tc>
        <w:tc>
          <w:tcPr>
            <w:tcW w:w="1701" w:type="dxa"/>
            <w:shd w:val="clear" w:color="auto" w:fill="auto"/>
            <w:noWrap/>
            <w:vAlign w:val="bottom"/>
            <w:hideMark/>
          </w:tcPr>
          <w:p w14:paraId="7A22AA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29.900.000 Ft</w:t>
            </w:r>
          </w:p>
        </w:tc>
      </w:tr>
      <w:tr w:rsidR="00290005" w:rsidRPr="00290005" w14:paraId="7EE73D14" w14:textId="77777777" w:rsidTr="00CA11C1">
        <w:trPr>
          <w:trHeight w:val="288"/>
          <w:jc w:val="center"/>
        </w:trPr>
        <w:tc>
          <w:tcPr>
            <w:tcW w:w="1980" w:type="dxa"/>
            <w:shd w:val="clear" w:color="auto" w:fill="auto"/>
            <w:noWrap/>
            <w:vAlign w:val="bottom"/>
            <w:hideMark/>
          </w:tcPr>
          <w:p w14:paraId="57358D99"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Állapot</w:t>
            </w:r>
          </w:p>
        </w:tc>
        <w:tc>
          <w:tcPr>
            <w:tcW w:w="1701" w:type="dxa"/>
            <w:shd w:val="clear" w:color="auto" w:fill="auto"/>
            <w:noWrap/>
            <w:vAlign w:val="bottom"/>
            <w:hideMark/>
          </w:tcPr>
          <w:p w14:paraId="3C86152D"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Sérülésmentes</w:t>
            </w:r>
          </w:p>
        </w:tc>
      </w:tr>
      <w:tr w:rsidR="00290005" w:rsidRPr="00290005" w14:paraId="0374E3D4" w14:textId="77777777" w:rsidTr="00CA11C1">
        <w:trPr>
          <w:trHeight w:val="288"/>
          <w:jc w:val="center"/>
        </w:trPr>
        <w:tc>
          <w:tcPr>
            <w:tcW w:w="1980" w:type="dxa"/>
            <w:shd w:val="clear" w:color="auto" w:fill="auto"/>
            <w:noWrap/>
            <w:vAlign w:val="bottom"/>
            <w:hideMark/>
          </w:tcPr>
          <w:p w14:paraId="081F3163"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Évjárat</w:t>
            </w:r>
          </w:p>
        </w:tc>
        <w:tc>
          <w:tcPr>
            <w:tcW w:w="1701" w:type="dxa"/>
            <w:shd w:val="clear" w:color="auto" w:fill="auto"/>
            <w:noWrap/>
            <w:vAlign w:val="bottom"/>
            <w:hideMark/>
          </w:tcPr>
          <w:p w14:paraId="2FB66607" w14:textId="77777777" w:rsidR="00290005" w:rsidRPr="00290005" w:rsidRDefault="00290005" w:rsidP="00290005">
            <w:pPr>
              <w:spacing w:after="0" w:line="240" w:lineRule="auto"/>
              <w:ind w:firstLine="0"/>
              <w:jc w:val="left"/>
              <w:rPr>
                <w:rFonts w:ascii="Calibri" w:hAnsi="Calibri" w:cs="Calibri"/>
                <w:color w:val="000000"/>
              </w:rPr>
            </w:pPr>
            <w:r w:rsidRPr="00290005">
              <w:rPr>
                <w:rFonts w:ascii="Calibri" w:hAnsi="Calibri" w:cs="Calibri"/>
                <w:color w:val="000000"/>
                <w:sz w:val="22"/>
                <w:szCs w:val="22"/>
              </w:rPr>
              <w:t>2014/1</w:t>
            </w:r>
          </w:p>
        </w:tc>
      </w:tr>
    </w:tbl>
    <w:p w14:paraId="3654E1DB" w14:textId="77777777" w:rsidR="00905F8A" w:rsidRDefault="00290005" w:rsidP="0012048D">
      <w:r>
        <w:t>Az ebből kapott eredmények:</w:t>
      </w:r>
    </w:p>
    <w:tbl>
      <w:tblPr>
        <w:tblW w:w="3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60"/>
      </w:tblGrid>
      <w:tr w:rsidR="00290005" w:rsidRPr="00290005" w14:paraId="3589543C" w14:textId="77777777" w:rsidTr="00CA11C1">
        <w:trPr>
          <w:trHeight w:val="288"/>
          <w:jc w:val="center"/>
        </w:trPr>
        <w:tc>
          <w:tcPr>
            <w:tcW w:w="1820" w:type="dxa"/>
            <w:shd w:val="clear" w:color="auto" w:fill="auto"/>
            <w:noWrap/>
            <w:vAlign w:val="bottom"/>
            <w:hideMark/>
          </w:tcPr>
          <w:p w14:paraId="71695DF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Mass</w:t>
            </w:r>
          </w:p>
        </w:tc>
        <w:tc>
          <w:tcPr>
            <w:tcW w:w="1460" w:type="dxa"/>
            <w:shd w:val="clear" w:color="auto" w:fill="auto"/>
            <w:noWrap/>
            <w:vAlign w:val="bottom"/>
            <w:hideMark/>
          </w:tcPr>
          <w:p w14:paraId="724754B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-3.00</w:t>
            </w:r>
          </w:p>
        </w:tc>
      </w:tr>
      <w:tr w:rsidR="00290005" w:rsidRPr="00290005" w14:paraId="41FCE9AF" w14:textId="77777777" w:rsidTr="00CA11C1">
        <w:trPr>
          <w:trHeight w:val="288"/>
          <w:jc w:val="center"/>
        </w:trPr>
        <w:tc>
          <w:tcPr>
            <w:tcW w:w="1820" w:type="dxa"/>
            <w:shd w:val="clear" w:color="auto" w:fill="auto"/>
            <w:noWrap/>
            <w:vAlign w:val="bottom"/>
            <w:hideMark/>
          </w:tcPr>
          <w:p w14:paraId="7071495A"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AgeLoss</w:t>
            </w:r>
          </w:p>
        </w:tc>
        <w:tc>
          <w:tcPr>
            <w:tcW w:w="1460" w:type="dxa"/>
            <w:shd w:val="clear" w:color="auto" w:fill="auto"/>
            <w:noWrap/>
            <w:vAlign w:val="bottom"/>
            <w:hideMark/>
          </w:tcPr>
          <w:p w14:paraId="4517ED71"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-13.33</w:t>
            </w:r>
          </w:p>
        </w:tc>
      </w:tr>
      <w:tr w:rsidR="00290005" w:rsidRPr="00290005" w14:paraId="66845A24" w14:textId="77777777" w:rsidTr="00CA11C1">
        <w:trPr>
          <w:trHeight w:val="288"/>
          <w:jc w:val="center"/>
        </w:trPr>
        <w:tc>
          <w:tcPr>
            <w:tcW w:w="1820" w:type="dxa"/>
            <w:shd w:val="clear" w:color="auto" w:fill="auto"/>
            <w:noWrap/>
            <w:vAlign w:val="bottom"/>
            <w:hideMark/>
          </w:tcPr>
          <w:p w14:paraId="1E9DAC0D"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Price</w:t>
            </w:r>
          </w:p>
        </w:tc>
        <w:tc>
          <w:tcPr>
            <w:tcW w:w="1460" w:type="dxa"/>
            <w:shd w:val="clear" w:color="auto" w:fill="auto"/>
            <w:noWrap/>
            <w:vAlign w:val="bottom"/>
            <w:hideMark/>
          </w:tcPr>
          <w:p w14:paraId="21DE4185"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10.00</w:t>
            </w:r>
          </w:p>
        </w:tc>
      </w:tr>
      <w:tr w:rsidR="00290005" w:rsidRPr="00290005" w14:paraId="20F067BA" w14:textId="77777777" w:rsidTr="00CA11C1">
        <w:trPr>
          <w:trHeight w:val="288"/>
          <w:jc w:val="center"/>
        </w:trPr>
        <w:tc>
          <w:tcPr>
            <w:tcW w:w="1820" w:type="dxa"/>
            <w:shd w:val="clear" w:color="auto" w:fill="auto"/>
            <w:noWrap/>
            <w:vAlign w:val="bottom"/>
            <w:hideMark/>
          </w:tcPr>
          <w:p w14:paraId="7E82F436"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Speedometer</w:t>
            </w:r>
          </w:p>
        </w:tc>
        <w:tc>
          <w:tcPr>
            <w:tcW w:w="1460" w:type="dxa"/>
            <w:shd w:val="clear" w:color="auto" w:fill="auto"/>
            <w:noWrap/>
            <w:vAlign w:val="bottom"/>
            <w:hideMark/>
          </w:tcPr>
          <w:p w14:paraId="00DFB35B"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-1.71</w:t>
            </w:r>
          </w:p>
        </w:tc>
      </w:tr>
      <w:tr w:rsidR="00290005" w:rsidRPr="00290005" w14:paraId="0A20EF0B" w14:textId="77777777" w:rsidTr="00CA11C1">
        <w:trPr>
          <w:trHeight w:val="288"/>
          <w:jc w:val="center"/>
        </w:trPr>
        <w:tc>
          <w:tcPr>
            <w:tcW w:w="1820" w:type="dxa"/>
            <w:shd w:val="clear" w:color="auto" w:fill="auto"/>
            <w:noWrap/>
            <w:vAlign w:val="bottom"/>
            <w:hideMark/>
          </w:tcPr>
          <w:p w14:paraId="41C810DB"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Condition</w:t>
            </w:r>
          </w:p>
        </w:tc>
        <w:tc>
          <w:tcPr>
            <w:tcW w:w="1460" w:type="dxa"/>
            <w:shd w:val="clear" w:color="auto" w:fill="auto"/>
            <w:noWrap/>
            <w:vAlign w:val="bottom"/>
            <w:hideMark/>
          </w:tcPr>
          <w:p w14:paraId="333B6F13"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1195DAE0" w14:textId="77777777" w:rsidTr="00CA11C1">
        <w:trPr>
          <w:trHeight w:val="288"/>
          <w:jc w:val="center"/>
        </w:trPr>
        <w:tc>
          <w:tcPr>
            <w:tcW w:w="1820" w:type="dxa"/>
            <w:shd w:val="clear" w:color="auto" w:fill="auto"/>
            <w:noWrap/>
            <w:vAlign w:val="bottom"/>
            <w:hideMark/>
          </w:tcPr>
          <w:p w14:paraId="2C7F22E2"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Power</w:t>
            </w:r>
          </w:p>
        </w:tc>
        <w:tc>
          <w:tcPr>
            <w:tcW w:w="1460" w:type="dxa"/>
            <w:shd w:val="clear" w:color="auto" w:fill="auto"/>
            <w:noWrap/>
            <w:vAlign w:val="bottom"/>
            <w:hideMark/>
          </w:tcPr>
          <w:p w14:paraId="246A002F"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22.86</w:t>
            </w:r>
          </w:p>
        </w:tc>
      </w:tr>
      <w:tr w:rsidR="00290005" w:rsidRPr="00290005" w14:paraId="33DD8900" w14:textId="77777777" w:rsidTr="00CA11C1">
        <w:trPr>
          <w:trHeight w:val="288"/>
          <w:jc w:val="center"/>
        </w:trPr>
        <w:tc>
          <w:tcPr>
            <w:tcW w:w="1820" w:type="dxa"/>
            <w:shd w:val="clear" w:color="auto" w:fill="auto"/>
            <w:noWrap/>
            <w:vAlign w:val="bottom"/>
            <w:hideMark/>
          </w:tcPr>
          <w:p w14:paraId="3CFA8803" w14:textId="77777777" w:rsidR="00290005" w:rsidRPr="00290005" w:rsidRDefault="00290005" w:rsidP="00290005">
            <w:pPr>
              <w:spacing w:after="0" w:line="240" w:lineRule="auto"/>
              <w:ind w:firstLine="0"/>
              <w:jc w:val="left"/>
              <w:rPr>
                <w:rFonts w:ascii="Calibri" w:hAnsi="Calibri" w:cs="Calibri"/>
                <w:color w:val="000000"/>
                <w:lang w:val="en-US"/>
              </w:rPr>
            </w:pPr>
            <w:r w:rsidRPr="00290005">
              <w:rPr>
                <w:rFonts w:ascii="Calibri" w:hAnsi="Calibri" w:cs="Calibri"/>
                <w:color w:val="000000"/>
                <w:sz w:val="22"/>
                <w:szCs w:val="22"/>
                <w:lang w:val="en-US"/>
              </w:rPr>
              <w:t>Trunk</w:t>
            </w:r>
          </w:p>
        </w:tc>
        <w:tc>
          <w:tcPr>
            <w:tcW w:w="1460" w:type="dxa"/>
            <w:shd w:val="clear" w:color="auto" w:fill="auto"/>
            <w:noWrap/>
            <w:vAlign w:val="bottom"/>
            <w:hideMark/>
          </w:tcPr>
          <w:p w14:paraId="72409D40" w14:textId="77777777" w:rsidR="00290005" w:rsidRPr="00290005" w:rsidRDefault="00290005" w:rsidP="00290005">
            <w:pPr>
              <w:spacing w:after="0" w:line="240" w:lineRule="auto"/>
              <w:ind w:firstLine="0"/>
              <w:jc w:val="right"/>
              <w:rPr>
                <w:rFonts w:ascii="Calibri" w:hAnsi="Calibri" w:cs="Calibri"/>
                <w:color w:val="000000"/>
                <w:lang w:val="en-US"/>
              </w:rPr>
            </w:pPr>
            <w:r w:rsidRPr="00290005">
              <w:rPr>
                <w:rFonts w:ascii="Calibri" w:hAnsi="Calibri" w:cs="Calibri"/>
                <w:color w:val="000000"/>
                <w:sz w:val="22"/>
                <w:szCs w:val="22"/>
                <w:lang w:val="en-US"/>
              </w:rPr>
              <w:t>0.00</w:t>
            </w:r>
          </w:p>
        </w:tc>
      </w:tr>
      <w:tr w:rsidR="00290005" w:rsidRPr="00290005" w14:paraId="02B6C22F" w14:textId="77777777" w:rsidTr="00CA11C1">
        <w:trPr>
          <w:trHeight w:val="288"/>
          <w:jc w:val="center"/>
        </w:trPr>
        <w:tc>
          <w:tcPr>
            <w:tcW w:w="1820" w:type="dxa"/>
            <w:shd w:val="clear" w:color="auto" w:fill="auto"/>
            <w:noWrap/>
            <w:vAlign w:val="bottom"/>
            <w:hideMark/>
          </w:tcPr>
          <w:p w14:paraId="54DD9C71" w14:textId="77777777" w:rsidR="00290005" w:rsidRPr="00290005" w:rsidRDefault="00290005" w:rsidP="00290005">
            <w:pPr>
              <w:spacing w:after="0" w:line="240" w:lineRule="auto"/>
              <w:ind w:firstLine="0"/>
              <w:jc w:val="left"/>
              <w:rPr>
                <w:rFonts w:ascii="Calibri" w:hAnsi="Calibri" w:cs="Calibri"/>
                <w:b/>
                <w:color w:val="000000"/>
                <w:lang w:val="en-US"/>
              </w:rPr>
            </w:pPr>
            <w:r w:rsidRPr="00290005">
              <w:rPr>
                <w:rFonts w:ascii="Calibri" w:hAnsi="Calibri" w:cs="Calibri"/>
                <w:b/>
                <w:color w:val="000000"/>
                <w:sz w:val="22"/>
                <w:szCs w:val="22"/>
                <w:lang w:val="en-US"/>
              </w:rPr>
              <w:t>Worth</w:t>
            </w:r>
          </w:p>
        </w:tc>
        <w:tc>
          <w:tcPr>
            <w:tcW w:w="1460" w:type="dxa"/>
            <w:shd w:val="clear" w:color="auto" w:fill="auto"/>
            <w:noWrap/>
            <w:vAlign w:val="bottom"/>
            <w:hideMark/>
          </w:tcPr>
          <w:p w14:paraId="54C773EA" w14:textId="77777777" w:rsidR="00290005" w:rsidRPr="00290005" w:rsidRDefault="00290005" w:rsidP="00290005">
            <w:pPr>
              <w:spacing w:after="0" w:line="240" w:lineRule="auto"/>
              <w:ind w:firstLine="0"/>
              <w:jc w:val="right"/>
              <w:rPr>
                <w:rFonts w:ascii="Calibri" w:hAnsi="Calibri" w:cs="Calibri"/>
                <w:color w:val="000000"/>
                <w:lang w:val="en-US"/>
              </w:rPr>
            </w:pPr>
            <w:r>
              <w:rPr>
                <w:rFonts w:ascii="Calibri" w:hAnsi="Calibri" w:cs="Calibri"/>
                <w:color w:val="000000"/>
                <w:sz w:val="22"/>
                <w:szCs w:val="22"/>
                <w:lang w:val="en-US"/>
              </w:rPr>
              <w:t>84</w:t>
            </w:r>
            <w:r w:rsidRPr="00290005">
              <w:rPr>
                <w:rFonts w:ascii="Calibri" w:hAnsi="Calibri" w:cs="Calibri"/>
                <w:color w:val="000000"/>
                <w:sz w:val="22"/>
                <w:szCs w:val="22"/>
                <w:lang w:val="en-US"/>
              </w:rPr>
              <w:t>.82</w:t>
            </w:r>
          </w:p>
        </w:tc>
      </w:tr>
    </w:tbl>
    <w:p w14:paraId="38444750" w14:textId="77777777" w:rsidR="00290005" w:rsidRDefault="00326345" w:rsidP="00326345">
      <w:pPr>
        <w:pStyle w:val="Kp"/>
      </w:pPr>
      <w:r>
        <w:rPr>
          <w:noProof/>
          <w:lang w:val="en-US"/>
        </w:rPr>
        <w:drawing>
          <wp:inline distT="0" distB="0" distL="0" distR="0" wp14:anchorId="4B1EC905" wp14:editId="77129A62">
            <wp:extent cx="5400040" cy="3042920"/>
            <wp:effectExtent l="0" t="0" r="0" b="508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3042920"/>
                    </a:xfrm>
                    <a:prstGeom prst="rect">
                      <a:avLst/>
                    </a:prstGeom>
                  </pic:spPr>
                </pic:pic>
              </a:graphicData>
            </a:graphic>
          </wp:inline>
        </w:drawing>
      </w:r>
    </w:p>
    <w:p w14:paraId="2E70916C" w14:textId="77777777" w:rsidR="004455DE" w:rsidRPr="004455DE" w:rsidRDefault="00A84D6A" w:rsidP="00EE0B70">
      <w:pPr>
        <w:pStyle w:val="Kpalrs"/>
      </w:pPr>
      <w:bookmarkStart w:id="43" w:name="_Toc468634568"/>
      <w:r>
        <w:t xml:space="preserve">ábra </w:t>
      </w:r>
      <w:r w:rsidR="002B0C4E">
        <w:fldChar w:fldCharType="begin"/>
      </w:r>
      <w:r>
        <w:instrText xml:space="preserve"> SEQ ábra \* ARABIC </w:instrText>
      </w:r>
      <w:r w:rsidR="002B0C4E">
        <w:fldChar w:fldCharType="separate"/>
      </w:r>
      <w:r w:rsidR="007D2654">
        <w:rPr>
          <w:noProof/>
        </w:rPr>
        <w:t>12</w:t>
      </w:r>
      <w:r w:rsidR="002B0C4E">
        <w:fldChar w:fldCharType="end"/>
      </w:r>
      <w:r>
        <w:t>: Futtatás eredménye egy autó adataira</w:t>
      </w:r>
      <w:bookmarkEnd w:id="43"/>
    </w:p>
    <w:p w14:paraId="2F87A00C" w14:textId="77777777" w:rsidR="00A84D6A" w:rsidRDefault="00A84D6A" w:rsidP="00A84D6A">
      <w:pPr>
        <w:pStyle w:val="Listaszerbekezds"/>
        <w:numPr>
          <w:ilvl w:val="0"/>
          <w:numId w:val="11"/>
        </w:numPr>
        <w:rPr>
          <w:i/>
        </w:rPr>
      </w:pPr>
      <w:r w:rsidRPr="0012048D">
        <w:rPr>
          <w:i/>
        </w:rPr>
        <w:t>Teszt</w:t>
      </w:r>
      <w:r w:rsidR="0012048D" w:rsidRPr="0012048D">
        <w:rPr>
          <w:i/>
        </w:rPr>
        <w:t xml:space="preserve"> </w:t>
      </w:r>
      <w:r w:rsidR="0012048D">
        <w:rPr>
          <w:i/>
        </w:rPr>
        <w:t>két</w:t>
      </w:r>
      <w:r w:rsidR="0012048D" w:rsidRPr="0012048D">
        <w:rPr>
          <w:i/>
        </w:rPr>
        <w:t xml:space="preserve"> autó adatain:</w:t>
      </w:r>
    </w:p>
    <w:p w14:paraId="0113AE9A" w14:textId="77777777" w:rsidR="0012048D" w:rsidRDefault="0012048D" w:rsidP="0012048D">
      <w:r>
        <w:t xml:space="preserve">A második autó </w:t>
      </w:r>
      <w:r w:rsidR="00B528C2">
        <w:t>adataival</w:t>
      </w:r>
      <w:r w:rsidR="002D002A">
        <w:t xml:space="preserve"> a bemenet releváns része:</w:t>
      </w:r>
    </w:p>
    <w:tbl>
      <w:tblPr>
        <w:tblW w:w="5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0"/>
        <w:gridCol w:w="1712"/>
        <w:gridCol w:w="1650"/>
      </w:tblGrid>
      <w:tr w:rsidR="00B528C2" w:rsidRPr="00B528C2" w14:paraId="77E94E42" w14:textId="77777777" w:rsidTr="00311DC5">
        <w:trPr>
          <w:trHeight w:val="455"/>
          <w:jc w:val="center"/>
        </w:trPr>
        <w:tc>
          <w:tcPr>
            <w:tcW w:w="2030" w:type="dxa"/>
            <w:shd w:val="clear" w:color="auto" w:fill="auto"/>
            <w:noWrap/>
            <w:vAlign w:val="bottom"/>
            <w:hideMark/>
          </w:tcPr>
          <w:p w14:paraId="6B1DECEF"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Teljesítmény</w:t>
            </w:r>
          </w:p>
        </w:tc>
        <w:tc>
          <w:tcPr>
            <w:tcW w:w="1712" w:type="dxa"/>
            <w:shd w:val="clear" w:color="auto" w:fill="auto"/>
            <w:noWrap/>
            <w:vAlign w:val="bottom"/>
            <w:hideMark/>
          </w:tcPr>
          <w:p w14:paraId="7617865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320 kW, 435 LE</w:t>
            </w:r>
          </w:p>
        </w:tc>
        <w:tc>
          <w:tcPr>
            <w:tcW w:w="1650" w:type="dxa"/>
            <w:shd w:val="clear" w:color="auto" w:fill="auto"/>
            <w:noWrap/>
            <w:vAlign w:val="bottom"/>
            <w:hideMark/>
          </w:tcPr>
          <w:p w14:paraId="7F8A4E4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92 kW, 125 LE</w:t>
            </w:r>
          </w:p>
        </w:tc>
      </w:tr>
      <w:tr w:rsidR="00B528C2" w:rsidRPr="00B528C2" w14:paraId="6AD98162" w14:textId="77777777" w:rsidTr="00311DC5">
        <w:trPr>
          <w:trHeight w:val="455"/>
          <w:jc w:val="center"/>
        </w:trPr>
        <w:tc>
          <w:tcPr>
            <w:tcW w:w="2030" w:type="dxa"/>
            <w:shd w:val="clear" w:color="auto" w:fill="auto"/>
            <w:noWrap/>
            <w:vAlign w:val="bottom"/>
            <w:hideMark/>
          </w:tcPr>
          <w:p w14:paraId="4C6C25CC"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Kilométeróra állása</w:t>
            </w:r>
          </w:p>
        </w:tc>
        <w:tc>
          <w:tcPr>
            <w:tcW w:w="1712" w:type="dxa"/>
            <w:shd w:val="clear" w:color="auto" w:fill="auto"/>
            <w:noWrap/>
            <w:vAlign w:val="bottom"/>
            <w:hideMark/>
          </w:tcPr>
          <w:p w14:paraId="6BF2EBA2"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17 078 km</w:t>
            </w:r>
          </w:p>
        </w:tc>
        <w:tc>
          <w:tcPr>
            <w:tcW w:w="1650" w:type="dxa"/>
            <w:shd w:val="clear" w:color="auto" w:fill="auto"/>
            <w:noWrap/>
            <w:vAlign w:val="bottom"/>
            <w:hideMark/>
          </w:tcPr>
          <w:p w14:paraId="61468E9A"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2 600 km</w:t>
            </w:r>
          </w:p>
        </w:tc>
      </w:tr>
      <w:tr w:rsidR="00B528C2" w:rsidRPr="00B528C2" w14:paraId="1E00ACC5" w14:textId="77777777" w:rsidTr="00311DC5">
        <w:trPr>
          <w:trHeight w:val="455"/>
          <w:jc w:val="center"/>
        </w:trPr>
        <w:tc>
          <w:tcPr>
            <w:tcW w:w="2030" w:type="dxa"/>
            <w:shd w:val="clear" w:color="auto" w:fill="auto"/>
            <w:noWrap/>
            <w:vAlign w:val="bottom"/>
            <w:hideMark/>
          </w:tcPr>
          <w:p w14:paraId="35458BD5"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Vételár</w:t>
            </w:r>
          </w:p>
        </w:tc>
        <w:tc>
          <w:tcPr>
            <w:tcW w:w="1712" w:type="dxa"/>
            <w:shd w:val="clear" w:color="auto" w:fill="auto"/>
            <w:noWrap/>
            <w:vAlign w:val="bottom"/>
            <w:hideMark/>
          </w:tcPr>
          <w:p w14:paraId="48122E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29.900.000 Ft</w:t>
            </w:r>
          </w:p>
        </w:tc>
        <w:tc>
          <w:tcPr>
            <w:tcW w:w="1650" w:type="dxa"/>
            <w:shd w:val="clear" w:color="auto" w:fill="auto"/>
            <w:noWrap/>
            <w:vAlign w:val="bottom"/>
            <w:hideMark/>
          </w:tcPr>
          <w:p w14:paraId="7C888FC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6.599.000 Ft</w:t>
            </w:r>
          </w:p>
        </w:tc>
      </w:tr>
      <w:tr w:rsidR="00B528C2" w:rsidRPr="00B528C2" w14:paraId="3DC254D1" w14:textId="77777777" w:rsidTr="00311DC5">
        <w:trPr>
          <w:trHeight w:val="455"/>
          <w:jc w:val="center"/>
        </w:trPr>
        <w:tc>
          <w:tcPr>
            <w:tcW w:w="2030" w:type="dxa"/>
            <w:shd w:val="clear" w:color="auto" w:fill="auto"/>
            <w:noWrap/>
            <w:vAlign w:val="bottom"/>
            <w:hideMark/>
          </w:tcPr>
          <w:p w14:paraId="1AF0D590"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Állapot</w:t>
            </w:r>
          </w:p>
        </w:tc>
        <w:tc>
          <w:tcPr>
            <w:tcW w:w="1712" w:type="dxa"/>
            <w:shd w:val="clear" w:color="auto" w:fill="auto"/>
            <w:noWrap/>
            <w:vAlign w:val="bottom"/>
            <w:hideMark/>
          </w:tcPr>
          <w:p w14:paraId="243DC08B"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Sérülésmentes</w:t>
            </w:r>
          </w:p>
        </w:tc>
        <w:tc>
          <w:tcPr>
            <w:tcW w:w="1650" w:type="dxa"/>
            <w:shd w:val="clear" w:color="auto" w:fill="auto"/>
            <w:noWrap/>
            <w:vAlign w:val="bottom"/>
            <w:hideMark/>
          </w:tcPr>
          <w:p w14:paraId="7010560E"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Megkímélt</w:t>
            </w:r>
          </w:p>
        </w:tc>
      </w:tr>
      <w:tr w:rsidR="00B528C2" w:rsidRPr="00B528C2" w14:paraId="67393557" w14:textId="77777777" w:rsidTr="00311DC5">
        <w:trPr>
          <w:trHeight w:val="455"/>
          <w:jc w:val="center"/>
        </w:trPr>
        <w:tc>
          <w:tcPr>
            <w:tcW w:w="2030" w:type="dxa"/>
            <w:shd w:val="clear" w:color="auto" w:fill="auto"/>
            <w:noWrap/>
            <w:vAlign w:val="bottom"/>
            <w:hideMark/>
          </w:tcPr>
          <w:p w14:paraId="633CA7F8"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Évjárat</w:t>
            </w:r>
          </w:p>
        </w:tc>
        <w:tc>
          <w:tcPr>
            <w:tcW w:w="1712" w:type="dxa"/>
            <w:shd w:val="clear" w:color="auto" w:fill="auto"/>
            <w:noWrap/>
            <w:vAlign w:val="bottom"/>
            <w:hideMark/>
          </w:tcPr>
          <w:p w14:paraId="2904D154"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2014/1</w:t>
            </w:r>
          </w:p>
        </w:tc>
        <w:tc>
          <w:tcPr>
            <w:tcW w:w="1650" w:type="dxa"/>
            <w:shd w:val="clear" w:color="auto" w:fill="auto"/>
            <w:noWrap/>
            <w:vAlign w:val="bottom"/>
            <w:hideMark/>
          </w:tcPr>
          <w:p w14:paraId="38DF3D2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2015/3</w:t>
            </w:r>
          </w:p>
        </w:tc>
      </w:tr>
      <w:tr w:rsidR="00B528C2" w:rsidRPr="00B528C2" w14:paraId="7FC9D47A" w14:textId="77777777" w:rsidTr="00311DC5">
        <w:trPr>
          <w:trHeight w:val="455"/>
          <w:jc w:val="center"/>
        </w:trPr>
        <w:tc>
          <w:tcPr>
            <w:tcW w:w="2030" w:type="dxa"/>
            <w:shd w:val="clear" w:color="auto" w:fill="auto"/>
            <w:noWrap/>
            <w:vAlign w:val="bottom"/>
            <w:hideMark/>
          </w:tcPr>
          <w:p w14:paraId="18C02B57"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Tömeg</w:t>
            </w:r>
          </w:p>
        </w:tc>
        <w:tc>
          <w:tcPr>
            <w:tcW w:w="1712" w:type="dxa"/>
            <w:shd w:val="clear" w:color="auto" w:fill="auto"/>
            <w:noWrap/>
            <w:vAlign w:val="bottom"/>
            <w:hideMark/>
          </w:tcPr>
          <w:p w14:paraId="1F4B6F31"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2BF56253"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t>1 215 kg</w:t>
            </w:r>
          </w:p>
        </w:tc>
      </w:tr>
      <w:tr w:rsidR="00B528C2" w:rsidRPr="00B528C2" w14:paraId="0FDDC773" w14:textId="77777777" w:rsidTr="00311DC5">
        <w:trPr>
          <w:trHeight w:val="455"/>
          <w:jc w:val="center"/>
        </w:trPr>
        <w:tc>
          <w:tcPr>
            <w:tcW w:w="2030" w:type="dxa"/>
            <w:shd w:val="clear" w:color="auto" w:fill="auto"/>
            <w:noWrap/>
            <w:vAlign w:val="bottom"/>
            <w:hideMark/>
          </w:tcPr>
          <w:p w14:paraId="7CE953B6" w14:textId="77777777" w:rsidR="00B528C2" w:rsidRPr="00B528C2" w:rsidRDefault="00B528C2" w:rsidP="00B528C2">
            <w:pPr>
              <w:spacing w:after="0" w:line="240" w:lineRule="auto"/>
              <w:ind w:firstLine="0"/>
              <w:jc w:val="left"/>
              <w:rPr>
                <w:rFonts w:ascii="Calibri" w:hAnsi="Calibri" w:cs="Calibri"/>
                <w:color w:val="000000"/>
                <w:lang w:val="en-US"/>
              </w:rPr>
            </w:pPr>
            <w:r w:rsidRPr="00B528C2">
              <w:rPr>
                <w:rFonts w:ascii="Calibri" w:hAnsi="Calibri" w:cs="Calibri"/>
                <w:color w:val="000000"/>
                <w:sz w:val="22"/>
                <w:szCs w:val="22"/>
                <w:lang w:val="en-US"/>
              </w:rPr>
              <w:lastRenderedPageBreak/>
              <w:t>Csomagtartó</w:t>
            </w:r>
          </w:p>
        </w:tc>
        <w:tc>
          <w:tcPr>
            <w:tcW w:w="1712" w:type="dxa"/>
            <w:shd w:val="clear" w:color="auto" w:fill="auto"/>
            <w:noWrap/>
            <w:vAlign w:val="bottom"/>
            <w:hideMark/>
          </w:tcPr>
          <w:p w14:paraId="1E3D7603" w14:textId="77777777" w:rsidR="00B528C2" w:rsidRPr="00B528C2" w:rsidRDefault="00B528C2" w:rsidP="00B528C2">
            <w:pPr>
              <w:spacing w:after="0" w:line="240" w:lineRule="auto"/>
              <w:ind w:firstLine="0"/>
              <w:jc w:val="left"/>
              <w:rPr>
                <w:rFonts w:ascii="Calibri" w:hAnsi="Calibri" w:cs="Calibri"/>
                <w:color w:val="000000"/>
                <w:lang w:val="en-US"/>
              </w:rPr>
            </w:pPr>
          </w:p>
        </w:tc>
        <w:tc>
          <w:tcPr>
            <w:tcW w:w="1650" w:type="dxa"/>
            <w:shd w:val="clear" w:color="auto" w:fill="auto"/>
            <w:noWrap/>
            <w:vAlign w:val="bottom"/>
            <w:hideMark/>
          </w:tcPr>
          <w:p w14:paraId="36E52589" w14:textId="77777777" w:rsidR="00B528C2" w:rsidRPr="00B528C2" w:rsidRDefault="00B528C2" w:rsidP="00B528C2">
            <w:pPr>
              <w:spacing w:after="0" w:line="240" w:lineRule="auto"/>
              <w:ind w:firstLine="0"/>
              <w:jc w:val="left"/>
              <w:rPr>
                <w:sz w:val="20"/>
                <w:szCs w:val="20"/>
                <w:lang w:val="en-US"/>
              </w:rPr>
            </w:pPr>
          </w:p>
        </w:tc>
      </w:tr>
    </w:tbl>
    <w:p w14:paraId="4A392F9D" w14:textId="77777777" w:rsidR="0012048D" w:rsidRDefault="004455DE" w:rsidP="0012048D">
      <w:r>
        <w:t>A futtatás eredménye:</w:t>
      </w:r>
    </w:p>
    <w:p w14:paraId="0EE473A7" w14:textId="77777777" w:rsidR="004455DE" w:rsidRDefault="004455DE" w:rsidP="004455DE">
      <w:pPr>
        <w:pStyle w:val="Kp"/>
      </w:pPr>
      <w:r>
        <w:rPr>
          <w:noProof/>
          <w:lang w:val="en-US"/>
        </w:rPr>
        <w:drawing>
          <wp:inline distT="0" distB="0" distL="0" distR="0" wp14:anchorId="1FB98C14" wp14:editId="2C3F9317">
            <wp:extent cx="5400040" cy="49898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st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4989830"/>
                    </a:xfrm>
                    <a:prstGeom prst="rect">
                      <a:avLst/>
                    </a:prstGeom>
                  </pic:spPr>
                </pic:pic>
              </a:graphicData>
            </a:graphic>
          </wp:inline>
        </w:drawing>
      </w:r>
    </w:p>
    <w:p w14:paraId="6D358A6F" w14:textId="77777777" w:rsidR="004455DE" w:rsidRDefault="004455DE" w:rsidP="00EE0B70">
      <w:pPr>
        <w:pStyle w:val="Kpalrs"/>
      </w:pPr>
      <w:bookmarkStart w:id="44" w:name="_Toc468634569"/>
      <w:r>
        <w:t xml:space="preserve">ábra </w:t>
      </w:r>
      <w:r w:rsidR="002B0C4E">
        <w:fldChar w:fldCharType="begin"/>
      </w:r>
      <w:r>
        <w:instrText xml:space="preserve"> SEQ ábra \* ARABIC </w:instrText>
      </w:r>
      <w:r w:rsidR="002B0C4E">
        <w:fldChar w:fldCharType="separate"/>
      </w:r>
      <w:r w:rsidR="007D2654">
        <w:rPr>
          <w:noProof/>
        </w:rPr>
        <w:t>13</w:t>
      </w:r>
      <w:r w:rsidR="002B0C4E">
        <w:fldChar w:fldCharType="end"/>
      </w:r>
      <w:r>
        <w:t>: Futtatás eredménye 2 autóra</w:t>
      </w:r>
      <w:bookmarkEnd w:id="44"/>
    </w:p>
    <w:p w14:paraId="3A0CAA14" w14:textId="77777777" w:rsidR="004455DE" w:rsidRPr="008D303F" w:rsidRDefault="004455DE" w:rsidP="004455DE">
      <w:pPr>
        <w:rPr>
          <w:i/>
        </w:rPr>
      </w:pPr>
      <w:r>
        <w:t>Látható, hogy a második autónál jóval több alapadat meg volt adva. Ez természetesen nem okoz h</w:t>
      </w:r>
      <w:r w:rsidR="001A2967">
        <w:t>i</w:t>
      </w:r>
      <w:r>
        <w:t>bát, minden  kiírásr</w:t>
      </w:r>
      <w:r w:rsidR="008D303F">
        <w:t>a kerül.</w:t>
      </w:r>
    </w:p>
    <w:p w14:paraId="12E58E85" w14:textId="77777777" w:rsidR="008D303F" w:rsidRPr="00957680" w:rsidRDefault="00957680" w:rsidP="008D303F">
      <w:pPr>
        <w:pStyle w:val="Listaszerbekezds"/>
        <w:numPr>
          <w:ilvl w:val="0"/>
          <w:numId w:val="11"/>
        </w:numPr>
      </w:pPr>
      <w:r>
        <w:rPr>
          <w:i/>
        </w:rPr>
        <w:t>Teszt 150 adaton:</w:t>
      </w:r>
    </w:p>
    <w:p w14:paraId="0B994236" w14:textId="77777777" w:rsidR="00957680" w:rsidRDefault="00957680" w:rsidP="00957680">
      <w:r>
        <w:t>Ennél a tesztnél már meglévő xml fájlba mentett adatokat használtam. Az algoritmus ilyen körülmények között 1,6 másodperc alatt futott le.</w:t>
      </w:r>
      <w:r w:rsidR="006F17C8">
        <w:t xml:space="preserve"> Az adatok lementése csak teszt üzemmódban történik meg, rendes futáskor csak cache-elés céljából készül átmeneti fájl.</w:t>
      </w:r>
    </w:p>
    <w:p w14:paraId="118DC672" w14:textId="64B90C89" w:rsidR="00957680" w:rsidRDefault="00865B5B" w:rsidP="00957680">
      <w:pPr>
        <w:pStyle w:val="Kp"/>
      </w:pPr>
      <w:bookmarkStart w:id="45" w:name="_GoBack"/>
      <w:r>
        <w:rPr>
          <w:noProof/>
          <w:lang w:val="en-US"/>
        </w:rPr>
        <w:lastRenderedPageBreak/>
        <w:drawing>
          <wp:inline distT="0" distB="0" distL="0" distR="0" wp14:anchorId="2A22C554" wp14:editId="2C070ADF">
            <wp:extent cx="5400040" cy="626872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3.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6268720"/>
                    </a:xfrm>
                    <a:prstGeom prst="rect">
                      <a:avLst/>
                    </a:prstGeom>
                  </pic:spPr>
                </pic:pic>
              </a:graphicData>
            </a:graphic>
          </wp:inline>
        </w:drawing>
      </w:r>
      <w:bookmarkEnd w:id="45"/>
    </w:p>
    <w:p w14:paraId="0702B911" w14:textId="77777777" w:rsidR="00583DC2" w:rsidRPr="00583DC2" w:rsidRDefault="00957680" w:rsidP="00EE0B70">
      <w:pPr>
        <w:pStyle w:val="Kpalrs"/>
      </w:pPr>
      <w:bookmarkStart w:id="46" w:name="_Toc468634570"/>
      <w:r>
        <w:t xml:space="preserve">ábra </w:t>
      </w:r>
      <w:r w:rsidR="002B0C4E">
        <w:fldChar w:fldCharType="begin"/>
      </w:r>
      <w:r>
        <w:instrText xml:space="preserve"> SEQ ábra \* ARABIC </w:instrText>
      </w:r>
      <w:r w:rsidR="002B0C4E">
        <w:fldChar w:fldCharType="separate"/>
      </w:r>
      <w:r w:rsidR="007D2654">
        <w:rPr>
          <w:noProof/>
        </w:rPr>
        <w:t>14</w:t>
      </w:r>
      <w:r w:rsidR="002B0C4E">
        <w:fldChar w:fldCharType="end"/>
      </w:r>
      <w:r>
        <w:t>: Futtatás eredmény egy része 150 autóra</w:t>
      </w:r>
      <w:bookmarkEnd w:id="46"/>
    </w:p>
    <w:p w14:paraId="0E8276C1" w14:textId="77777777" w:rsidR="00FF7CCB" w:rsidRDefault="00414CA7" w:rsidP="00FF7CCB">
      <w:pPr>
        <w:pStyle w:val="Cmsor2"/>
      </w:pPr>
      <w:bookmarkStart w:id="47" w:name="_Toc468634552"/>
      <w:r>
        <w:t>Front</w:t>
      </w:r>
      <w:r w:rsidR="00FF7CCB">
        <w:t xml:space="preserve"> end</w:t>
      </w:r>
      <w:bookmarkEnd w:id="47"/>
    </w:p>
    <w:p w14:paraId="3E1278B8" w14:textId="77777777" w:rsidR="006F17C8" w:rsidRDefault="006D6A9F" w:rsidP="006F17C8">
      <w:r>
        <w:t>A front end kialakításához nem használtam fel külső modularizálást támogató frameworkot. A legnagyobb része a front endnek „natív” JS, néhol JQuery-vel kiegészítve. Az legfontosabb szempontok, ahogy a tervezésben is szerepelt, az egyszerűség és a használhatóság.</w:t>
      </w:r>
    </w:p>
    <w:p w14:paraId="65AE03EE" w14:textId="77777777" w:rsidR="006D6A9F" w:rsidRDefault="006D6A9F" w:rsidP="006F17C8">
      <w:r>
        <w:t>A front end kiszolgálója egy tetszőleges webszerver, amely támogatja a PHP futtatást. Tetszőleges alatt értem az apache mockot, amely</w:t>
      </w:r>
      <w:r w:rsidR="001A2967">
        <w:t>et</w:t>
      </w:r>
      <w:r>
        <w:t xml:space="preserve"> egy WAMP</w:t>
      </w:r>
      <w:r w:rsidR="00136604">
        <w:t xml:space="preserve">(Windows </w:t>
      </w:r>
      <w:r w:rsidR="00136604">
        <w:lastRenderedPageBreak/>
        <w:t>Apache MySQL PHP)</w:t>
      </w:r>
      <w:r>
        <w:t xml:space="preserve"> stack formájában  használ</w:t>
      </w:r>
      <w:r w:rsidR="00486B65">
        <w:t>ok</w:t>
      </w:r>
      <w:r>
        <w:t xml:space="preserve"> teszteléshez, épp úgy, mint egy </w:t>
      </w:r>
      <w:r w:rsidR="00136604">
        <w:t>PaaS szolgáltató (kívülről nem feltétlen látható) szerver szolgáltatását, amely PHP futtatást biztosít, mondjuk egy Git szinkronizáción keresztül. A PHP index oldal semmi mást nem csinál</w:t>
      </w:r>
      <w:r w:rsidR="00486B65">
        <w:t>,</w:t>
      </w:r>
      <w:r w:rsidR="00136604">
        <w:t xml:space="preserve"> mint meghivatkozza a valódi index HTML oldalt, ezt kapja meg a browser.</w:t>
      </w:r>
    </w:p>
    <w:p w14:paraId="5FD9C08A" w14:textId="77777777" w:rsidR="00136604" w:rsidRDefault="00136604" w:rsidP="006F17C8">
      <w:r>
        <w:t>A megoldás könnyedén hordozható szolgáltatók között. Példának okán, ahhoz, hogy egy Heroku nevű PaaS providertől átmigráljam AWS (Amazon Web Services) Elastic Beanstalkra, a kódon nem kellett módosítani, csak konfigurációs fájlokon, melyek az adott környezet jellemezték.</w:t>
      </w:r>
    </w:p>
    <w:p w14:paraId="3FBC4A5F" w14:textId="77777777" w:rsidR="00136604" w:rsidRDefault="00136604" w:rsidP="00136604">
      <w:pPr>
        <w:pStyle w:val="Cmsor3"/>
      </w:pPr>
      <w:bookmarkStart w:id="48" w:name="_Toc468634553"/>
      <w:r>
        <w:t>Graphical User Inter</w:t>
      </w:r>
      <w:r w:rsidR="003658C2">
        <w:t>face</w:t>
      </w:r>
      <w:bookmarkEnd w:id="48"/>
    </w:p>
    <w:p w14:paraId="357DE8FE" w14:textId="77777777" w:rsidR="003658C2" w:rsidRDefault="00A70A54" w:rsidP="00D00BCA">
      <w:pPr>
        <w:pStyle w:val="Kp"/>
        <w:rPr>
          <w:lang w:val="en-US"/>
        </w:rPr>
      </w:pPr>
      <w:r w:rsidRPr="00D00BCA">
        <w:rPr>
          <w:noProof/>
          <w:lang w:val="en-US"/>
        </w:rPr>
        <w:drawing>
          <wp:inline distT="0" distB="0" distL="0" distR="0" wp14:anchorId="28D3A113" wp14:editId="59D71537">
            <wp:extent cx="6215309" cy="2247900"/>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srcRect r="22878"/>
                    <a:stretch/>
                  </pic:blipFill>
                  <pic:spPr bwMode="auto">
                    <a:xfrm>
                      <a:off x="0" y="0"/>
                      <a:ext cx="6296594" cy="2277299"/>
                    </a:xfrm>
                    <a:prstGeom prst="rect">
                      <a:avLst/>
                    </a:prstGeom>
                    <a:ln>
                      <a:noFill/>
                    </a:ln>
                    <a:extLst>
                      <a:ext uri="{53640926-AAD7-44D8-BBD7-CCE9431645EC}">
                        <a14:shadowObscured xmlns:a14="http://schemas.microsoft.com/office/drawing/2010/main"/>
                      </a:ext>
                    </a:extLst>
                  </pic:spPr>
                </pic:pic>
              </a:graphicData>
            </a:graphic>
          </wp:inline>
        </w:drawing>
      </w:r>
    </w:p>
    <w:p w14:paraId="3A6020E1" w14:textId="77777777" w:rsidR="00A70A54" w:rsidRDefault="00A70A54" w:rsidP="00EE0B70">
      <w:pPr>
        <w:pStyle w:val="Kpalrs"/>
      </w:pPr>
      <w:bookmarkStart w:id="49" w:name="_Toc468634571"/>
      <w:r>
        <w:t xml:space="preserve">ábra </w:t>
      </w:r>
      <w:r w:rsidR="002B0C4E">
        <w:fldChar w:fldCharType="begin"/>
      </w:r>
      <w:r>
        <w:instrText xml:space="preserve"> SEQ ábra \* ARABIC </w:instrText>
      </w:r>
      <w:r w:rsidR="002B0C4E">
        <w:fldChar w:fldCharType="separate"/>
      </w:r>
      <w:r w:rsidR="007D2654">
        <w:rPr>
          <w:noProof/>
        </w:rPr>
        <w:t>15</w:t>
      </w:r>
      <w:r w:rsidR="002B0C4E">
        <w:fldChar w:fldCharType="end"/>
      </w:r>
      <w:r>
        <w:t>: GUI kezdőképernyő</w:t>
      </w:r>
      <w:bookmarkEnd w:id="49"/>
    </w:p>
    <w:p w14:paraId="14DA31F4" w14:textId="77777777" w:rsidR="00A70A54" w:rsidRDefault="00A70A54" w:rsidP="00A70A54">
      <w:r>
        <w:t xml:space="preserve">A UI modularizálását </w:t>
      </w:r>
      <w:r w:rsidR="006A4664">
        <w:t xml:space="preserve">natív módon oldottam meg, valamilyen </w:t>
      </w:r>
      <w:r w:rsidR="00D222B6">
        <w:t>strukturálásra</w:t>
      </w:r>
      <w:r w:rsidR="006A4664">
        <w:t xml:space="preserve"> még egy ilyen egyszerű felület esetén is szükség volt. </w:t>
      </w:r>
      <w:r w:rsidR="00D222B6">
        <w:t>Rendelkezésre áll az</w:t>
      </w:r>
      <w:r w:rsidR="006A4664">
        <w:t xml:space="preserve"> alapvető működést támogató index.js</w:t>
      </w:r>
      <w:r w:rsidR="00D222B6">
        <w:t>,</w:t>
      </w:r>
      <w:r w:rsidR="006A4664">
        <w:t xml:space="preserve"> </w:t>
      </w:r>
      <w:r w:rsidR="00D222B6">
        <w:t>e</w:t>
      </w:r>
      <w:r w:rsidR="006A4664">
        <w:t xml:space="preserve">z kezeli a lap betöltődését és a kommunikációt a PHP proxy-val. </w:t>
      </w:r>
    </w:p>
    <w:p w14:paraId="11BB2BCB" w14:textId="77777777" w:rsidR="006A4664" w:rsidRDefault="00D222B6" w:rsidP="00A70A54">
      <w:r>
        <w:t>A</w:t>
      </w:r>
      <w:r w:rsidR="006A4664">
        <w:t xml:space="preserve"> navigációs bar felépít</w:t>
      </w:r>
      <w:r>
        <w:t>éséért a</w:t>
      </w:r>
      <w:r w:rsidR="006A4664">
        <w:t xml:space="preserve"> </w:t>
      </w:r>
      <w:r w:rsidR="006A4664">
        <w:rPr>
          <w:lang w:val="en-US"/>
        </w:rPr>
        <w:t>NavbarBuilder.js</w:t>
      </w:r>
      <w:r>
        <w:rPr>
          <w:lang w:val="en-US"/>
        </w:rPr>
        <w:t xml:space="preserve"> felel</w:t>
      </w:r>
      <w:r w:rsidR="005E7334">
        <w:rPr>
          <w:lang w:val="en-US"/>
        </w:rPr>
        <w:t xml:space="preserve">. </w:t>
      </w:r>
      <w:r w:rsidR="005E7334">
        <w:t>Single-page applikációnál nincs kifejezett szükség ennek a különválasztására, viszont praktikus, ha több oldal is lenne egyszer.</w:t>
      </w:r>
    </w:p>
    <w:p w14:paraId="548BCF88" w14:textId="77777777" w:rsidR="005E7334" w:rsidRDefault="005E7334" w:rsidP="00A70A54">
      <w:r>
        <w:t xml:space="preserve">Végül egy InputElementBuilder.js fájl végzi a szövegmezők létrehozását és törlését. Mikor a felhasználó ráklikkel az aktuális utolsó szövegmezőre, létrejön egy új üres mező ez alatt, ha még nem volt összesen tíz beviteli mező felvéve. Az első </w:t>
      </w:r>
      <w:r>
        <w:lastRenderedPageBreak/>
        <w:t>kivételével minden mező mellé felvesz egy gombot is, amivel a mezőt ki lehet venni a listából.</w:t>
      </w:r>
    </w:p>
    <w:p w14:paraId="12A56482" w14:textId="77777777" w:rsidR="005E7334" w:rsidRDefault="00FC6F0F" w:rsidP="00A70A54">
      <w:r>
        <w:t>Az aktuális sessionben a felhasználó bevitt értékei nem vesznek el. Ezt a JS sessionStrorage objektuma biztosítja, mely az oldal elhagyásakor elmenti a szövegmezők tartalmát. Mikor a felhasználó a lapra navigál ismét</w:t>
      </w:r>
      <w:r w:rsidR="00D00BCA">
        <w:t>,</w:t>
      </w:r>
      <w:r>
        <w:t xml:space="preserve"> </w:t>
      </w:r>
      <w:r w:rsidR="00D222B6">
        <w:t xml:space="preserve">többek közt </w:t>
      </w:r>
      <w:r>
        <w:t>a következő kódrészlet fut le:</w:t>
      </w:r>
    </w:p>
    <w:p w14:paraId="6E0D895E" w14:textId="77777777" w:rsidR="00FC6F0F" w:rsidRDefault="00FC6F0F" w:rsidP="00FC6F0F">
      <w:pPr>
        <w:pStyle w:val="Kd"/>
      </w:pPr>
      <w:r>
        <w:t>if( !sessionStorage.inputUriCount || sessionStorage.inputUriCount &gt; 10 || sessionStorage.inputUriCount &lt; 1 ) {</w:t>
      </w:r>
    </w:p>
    <w:p w14:paraId="185BD98E" w14:textId="77777777" w:rsidR="00FC6F0F" w:rsidRDefault="00FC6F0F" w:rsidP="00FC6F0F">
      <w:pPr>
        <w:pStyle w:val="Kd"/>
      </w:pPr>
      <w:r>
        <w:t xml:space="preserve">     sessionStorage.clear();</w:t>
      </w:r>
    </w:p>
    <w:p w14:paraId="16B5E08C" w14:textId="77777777" w:rsidR="00FC6F0F" w:rsidRDefault="00FC6F0F" w:rsidP="00FC6F0F">
      <w:pPr>
        <w:pStyle w:val="Kd"/>
      </w:pPr>
      <w:r>
        <w:t xml:space="preserve">     var textDiv = createTextDiv();</w:t>
      </w:r>
    </w:p>
    <w:p w14:paraId="5A742B08" w14:textId="77777777" w:rsidR="00FC6F0F" w:rsidRDefault="00FC6F0F" w:rsidP="00FC6F0F">
      <w:pPr>
        <w:pStyle w:val="Kd"/>
      </w:pPr>
      <w:r>
        <w:t xml:space="preserve">     formElement.insertBefore(textDiv, sendButtonDiv);</w:t>
      </w:r>
    </w:p>
    <w:p w14:paraId="35A3B962" w14:textId="77777777" w:rsidR="00FC6F0F" w:rsidRDefault="00FC6F0F" w:rsidP="00FC6F0F">
      <w:pPr>
        <w:pStyle w:val="Kd"/>
      </w:pPr>
      <w:r>
        <w:rPr>
          <w:lang w:val="en-US"/>
        </w:rPr>
        <w:t>}</w:t>
      </w:r>
      <w:r>
        <w:t xml:space="preserve"> else {</w:t>
      </w:r>
    </w:p>
    <w:p w14:paraId="650BB885" w14:textId="77777777" w:rsidR="00FC6F0F" w:rsidRDefault="00FC6F0F" w:rsidP="00FC6F0F">
      <w:pPr>
        <w:pStyle w:val="Kd"/>
      </w:pPr>
      <w:r>
        <w:t xml:space="preserve">     var savedUris = JSON.parse(sessionStorage.inputUriTextContent);</w:t>
      </w:r>
    </w:p>
    <w:p w14:paraId="0DB2B0F1" w14:textId="77777777" w:rsidR="00FC6F0F" w:rsidRDefault="00FC6F0F" w:rsidP="00FC6F0F">
      <w:pPr>
        <w:pStyle w:val="Kd"/>
      </w:pPr>
      <w:r>
        <w:t xml:space="preserve">     for(var i = 0; i &lt; Number(sessionStorage.inputUriCount); i++) { </w:t>
      </w:r>
    </w:p>
    <w:p w14:paraId="1B3AD33D" w14:textId="77777777" w:rsidR="00FC6F0F" w:rsidRDefault="00FC6F0F" w:rsidP="00FC6F0F">
      <w:pPr>
        <w:pStyle w:val="Kd"/>
      </w:pPr>
      <w:r>
        <w:t xml:space="preserve">         var textDiv = createTextDiv(savedUris[i]);</w:t>
      </w:r>
    </w:p>
    <w:p w14:paraId="3AC67BCA" w14:textId="77777777" w:rsidR="00FC6F0F" w:rsidRDefault="00FC6F0F" w:rsidP="00FC6F0F">
      <w:pPr>
        <w:pStyle w:val="Kd"/>
      </w:pPr>
      <w:r>
        <w:t xml:space="preserve">         formElement.insertBefore(textDiv, sendButtonDiv);</w:t>
      </w:r>
    </w:p>
    <w:p w14:paraId="6B87C9CC" w14:textId="77777777" w:rsidR="00FC6F0F" w:rsidRDefault="00FC6F0F" w:rsidP="00FC6F0F">
      <w:pPr>
        <w:pStyle w:val="Kd"/>
      </w:pPr>
      <w:r>
        <w:t xml:space="preserve">     }</w:t>
      </w:r>
    </w:p>
    <w:p w14:paraId="53559A02" w14:textId="77777777" w:rsidR="00FC6F0F" w:rsidRDefault="00FC6F0F" w:rsidP="00FC6F0F">
      <w:pPr>
        <w:pStyle w:val="Kd"/>
      </w:pPr>
      <w:r>
        <w:t>}</w:t>
      </w:r>
    </w:p>
    <w:p w14:paraId="16022528" w14:textId="77777777" w:rsidR="00FC6F0F" w:rsidRDefault="00FC6F0F" w:rsidP="00A70A54">
      <w:r>
        <w:t xml:space="preserve">Először ellenőrzi a storage tartalmát, majd ha ez </w:t>
      </w:r>
      <w:r w:rsidR="00D222B6">
        <w:t xml:space="preserve">megfelel </w:t>
      </w:r>
      <w:r>
        <w:t>az elvárt</w:t>
      </w:r>
      <w:r w:rsidR="00D222B6">
        <w:t>nak</w:t>
      </w:r>
      <w:r>
        <w:t xml:space="preserve">, </w:t>
      </w:r>
      <w:r w:rsidR="00161BC7">
        <w:t xml:space="preserve">az elemeit </w:t>
      </w:r>
      <w:r>
        <w:t>átadja egyesével az InputElementBuilder createTextDiv metódusának, amely létrehozza a beviteli mezőt. Ezután a mező és a gombja elhelyezésre kerülnek a küldés gomb felett.</w:t>
      </w:r>
    </w:p>
    <w:p w14:paraId="6B582E9E" w14:textId="77777777" w:rsidR="0017518D" w:rsidRDefault="0017518D" w:rsidP="00A70A54">
      <w:r>
        <w:t>A futtatás eredménye a back endnél már tárgyalt HTML alapú táblázat, így ez közvetlenül betölt</w:t>
      </w:r>
      <w:r w:rsidR="00D222B6">
        <w:t>ődik</w:t>
      </w:r>
      <w:r>
        <w:t xml:space="preserve"> az oldal HTML kódjába, amikor megérkezik a válasz.</w:t>
      </w:r>
    </w:p>
    <w:p w14:paraId="3101615B" w14:textId="77777777" w:rsidR="0019222A" w:rsidRPr="0019222A" w:rsidRDefault="0019222A" w:rsidP="0019222A">
      <w:pPr>
        <w:pStyle w:val="Kd"/>
        <w:rPr>
          <w:lang w:val="en-US"/>
        </w:rPr>
      </w:pPr>
      <w:r w:rsidRPr="0019222A">
        <w:rPr>
          <w:lang w:val="en-US"/>
        </w:rPr>
        <w:t>if (xhttp.readyState == 4 &amp;&amp; xhttp.status == 200) {</w:t>
      </w:r>
    </w:p>
    <w:p w14:paraId="1D00A093" w14:textId="77777777" w:rsidR="0019222A" w:rsidRPr="0019222A" w:rsidRDefault="0019222A" w:rsidP="0019222A">
      <w:pPr>
        <w:pStyle w:val="Kd"/>
        <w:rPr>
          <w:lang w:val="en-US"/>
        </w:rPr>
      </w:pPr>
      <w:r>
        <w:rPr>
          <w:lang w:val="en-US"/>
        </w:rPr>
        <w:t xml:space="preserve">  </w:t>
      </w:r>
      <w:r w:rsidRPr="0019222A">
        <w:rPr>
          <w:lang w:val="en-US"/>
        </w:rPr>
        <w:t xml:space="preserve">   document.getElementById("resultTable").innerHTML = xhttp.responseText;</w:t>
      </w:r>
    </w:p>
    <w:p w14:paraId="3C1CE9F0" w14:textId="77777777" w:rsidR="0017518D" w:rsidRDefault="0019222A" w:rsidP="0019222A">
      <w:pPr>
        <w:pStyle w:val="Kd"/>
        <w:rPr>
          <w:lang w:val="en-US"/>
        </w:rPr>
      </w:pPr>
      <w:r w:rsidRPr="0019222A">
        <w:rPr>
          <w:lang w:val="en-US"/>
        </w:rPr>
        <w:t>}</w:t>
      </w:r>
    </w:p>
    <w:p w14:paraId="3C47816B" w14:textId="6622280D" w:rsidR="0019222A" w:rsidRDefault="0019222A" w:rsidP="00A70A54">
      <w:r>
        <w:t>Ezzel szemben, ha sikertelen a művelet egy piros szövegdobozban egy hibaüzenet tájékoztatja a felhasználót a hiba jellegéről és a potenciális megold</w:t>
      </w:r>
      <w:r w:rsidR="00200C8E">
        <w:t>ási lehetőségekről, ahogy ez a 6. ábrán</w:t>
      </w:r>
      <w:r>
        <w:t xml:space="preserve"> is látható vol</w:t>
      </w:r>
      <w:r w:rsidR="00EA362C">
        <w:t>t</w:t>
      </w:r>
      <w:r>
        <w:t>.</w:t>
      </w:r>
    </w:p>
    <w:p w14:paraId="1E3CA88F" w14:textId="77777777" w:rsidR="0019222A" w:rsidRDefault="00EA362C" w:rsidP="00EA362C">
      <w:pPr>
        <w:pStyle w:val="Cmsor3"/>
      </w:pPr>
      <w:bookmarkStart w:id="50" w:name="_Toc468634554"/>
      <w:r>
        <w:t>Proxy</w:t>
      </w:r>
      <w:bookmarkEnd w:id="50"/>
    </w:p>
    <w:p w14:paraId="181B42C1" w14:textId="77777777" w:rsidR="00EA362C" w:rsidRDefault="00EA362C" w:rsidP="00EA362C">
      <w:r>
        <w:rPr>
          <w:lang w:val="en-US"/>
        </w:rPr>
        <w:t xml:space="preserve">A </w:t>
      </w:r>
      <w:r w:rsidR="00753138">
        <w:t xml:space="preserve">proxy.php </w:t>
      </w:r>
      <w:r w:rsidR="00B80B62">
        <w:t>teszi lehetővé</w:t>
      </w:r>
      <w:r w:rsidR="00753138">
        <w:t xml:space="preserve">, hogy </w:t>
      </w:r>
      <w:r w:rsidR="00B80B62">
        <w:t xml:space="preserve">a front end </w:t>
      </w:r>
      <w:r>
        <w:t xml:space="preserve">tetszőleges back end service-szel tudjon kommunikálni. Enélkül a back end válaszaiban mindig jelen kéne legyen egy megfelelő whitelist, amely tartalmazza a front end aktuális domainjét. Ez a tervezésben </w:t>
      </w:r>
      <w:r w:rsidR="00941991">
        <w:t xml:space="preserve">tárgyaltakon kívül hordozhatóság szempontjából is praktikus. A </w:t>
      </w:r>
      <w:r w:rsidR="00B320A3">
        <w:t xml:space="preserve">proxy a </w:t>
      </w:r>
      <w:r w:rsidR="00941991">
        <w:t xml:space="preserve">kapott </w:t>
      </w:r>
      <w:r w:rsidR="00941991">
        <w:lastRenderedPageBreak/>
        <w:t xml:space="preserve">adatokkal felépít egy curl </w:t>
      </w:r>
      <w:r w:rsidR="00217295">
        <w:t>hívást</w:t>
      </w:r>
      <w:r w:rsidR="00941991">
        <w:t xml:space="preserve"> (ha kapott adatokat, ezt az egyet ellenőrzi), amelyet egy előre definiált </w:t>
      </w:r>
      <w:r w:rsidR="00217295">
        <w:t>cím felé indít</w:t>
      </w:r>
      <w:r w:rsidR="00941991">
        <w:t>.</w:t>
      </w:r>
    </w:p>
    <w:p w14:paraId="68DCA08E" w14:textId="77777777" w:rsidR="00D464E5" w:rsidRDefault="00D464E5" w:rsidP="00D464E5">
      <w:pPr>
        <w:pStyle w:val="Cmsor3"/>
      </w:pPr>
      <w:bookmarkStart w:id="51" w:name="_Toc468634555"/>
      <w:r>
        <w:t>Teszt</w:t>
      </w:r>
      <w:bookmarkEnd w:id="51"/>
    </w:p>
    <w:p w14:paraId="73085B7F" w14:textId="77777777" w:rsidR="00D464E5" w:rsidRDefault="00D464E5" w:rsidP="00D464E5">
      <w:r>
        <w:t>A felhasználói felület tesztelésénél a legfontosabb szempont, hogy helyes bemenetre működik-e a rendszer. Csak egy helyes scenario van, minden má</w:t>
      </w:r>
      <w:r w:rsidR="00AD655C">
        <w:t>s esetben hibát kell jelezzen a felület</w:t>
      </w:r>
      <w:r>
        <w:t>.</w:t>
      </w:r>
      <w:r w:rsidR="006E7A94">
        <w:t xml:space="preserve"> Minden scenariot nem lehet tesztelni az ISTQB exhaustive testingről szóló része szerint</w:t>
      </w:r>
      <w:r w:rsidR="00AD655C">
        <w:t xml:space="preserve">, ebből kifolyólag </w:t>
      </w:r>
      <w:r w:rsidR="00C90B17">
        <w:t>csak a fontosabb negatív eseteket fedem le.</w:t>
      </w:r>
    </w:p>
    <w:p w14:paraId="22AB1744" w14:textId="77777777" w:rsidR="00C90B17" w:rsidRPr="00D33B91" w:rsidRDefault="00C90B17" w:rsidP="00C90B17">
      <w:pPr>
        <w:pStyle w:val="Listaszerbekezds"/>
        <w:numPr>
          <w:ilvl w:val="0"/>
          <w:numId w:val="13"/>
        </w:numPr>
      </w:pPr>
      <w:r>
        <w:rPr>
          <w:i/>
        </w:rPr>
        <w:t>Pozitív ese</w:t>
      </w:r>
      <w:r w:rsidR="00D33B91">
        <w:rPr>
          <w:i/>
        </w:rPr>
        <w:t>t</w:t>
      </w:r>
    </w:p>
    <w:p w14:paraId="18A8568F" w14:textId="77777777" w:rsidR="00D33B91" w:rsidRPr="00D33B91" w:rsidRDefault="00D33B91" w:rsidP="00D33B91">
      <w:pPr>
        <w:pStyle w:val="Listaszerbekezds"/>
        <w:ind w:left="1440" w:firstLine="0"/>
      </w:pPr>
      <w:r>
        <w:t>Egyedi, valid url-eket megadva, az eredmény az „Elküldés” gomb alatt</w:t>
      </w:r>
      <w:r w:rsidR="00B320A3">
        <w:t xml:space="preserve"> megjelenő táblázat az autók adataival</w:t>
      </w:r>
      <w:r w:rsidR="00CB460E">
        <w:t>, legalul, ahogy már feljebb is látható volt a számított értékkel.</w:t>
      </w:r>
      <w:r w:rsidR="00311DC5">
        <w:t xml:space="preserve"> (Egy az egyben megkapja a back enden generált táblázatot.)</w:t>
      </w:r>
    </w:p>
    <w:p w14:paraId="0D0D7109" w14:textId="77777777" w:rsidR="00D33B91" w:rsidRDefault="00D33B91" w:rsidP="00D33B91">
      <w:pPr>
        <w:pStyle w:val="Kp"/>
      </w:pPr>
      <w:r>
        <w:rPr>
          <w:noProof/>
          <w:lang w:val="en-US"/>
        </w:rPr>
        <w:drawing>
          <wp:inline distT="0" distB="0" distL="0" distR="0" wp14:anchorId="2B55CB7A" wp14:editId="156BE1C3">
            <wp:extent cx="5400040" cy="2276475"/>
            <wp:effectExtent l="0" t="0" r="0" b="952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st4.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276475"/>
                    </a:xfrm>
                    <a:prstGeom prst="rect">
                      <a:avLst/>
                    </a:prstGeom>
                  </pic:spPr>
                </pic:pic>
              </a:graphicData>
            </a:graphic>
          </wp:inline>
        </w:drawing>
      </w:r>
    </w:p>
    <w:p w14:paraId="57B62BE0" w14:textId="77777777" w:rsidR="00D33B91" w:rsidRDefault="00CB460E" w:rsidP="00EE0B70">
      <w:pPr>
        <w:pStyle w:val="Kpalrs"/>
      </w:pPr>
      <w:bookmarkStart w:id="52" w:name="_Toc468634572"/>
      <w:r>
        <w:t xml:space="preserve">ábra </w:t>
      </w:r>
      <w:r w:rsidR="002B0C4E">
        <w:fldChar w:fldCharType="begin"/>
      </w:r>
      <w:r>
        <w:instrText xml:space="preserve"> SEQ ábra \* ARABIC </w:instrText>
      </w:r>
      <w:r w:rsidR="002B0C4E">
        <w:fldChar w:fldCharType="separate"/>
      </w:r>
      <w:r w:rsidR="007D2654">
        <w:rPr>
          <w:noProof/>
        </w:rPr>
        <w:t>16</w:t>
      </w:r>
      <w:r w:rsidR="002B0C4E">
        <w:fldChar w:fldCharType="end"/>
      </w:r>
      <w:r>
        <w:t>: GUI tesz pozitív eset</w:t>
      </w:r>
      <w:bookmarkEnd w:id="52"/>
    </w:p>
    <w:p w14:paraId="02BE26C4" w14:textId="77777777" w:rsidR="00D33B91" w:rsidRPr="00CB460E" w:rsidRDefault="00CB460E" w:rsidP="00CB460E">
      <w:pPr>
        <w:pStyle w:val="Listaszerbekezds"/>
        <w:numPr>
          <w:ilvl w:val="0"/>
          <w:numId w:val="13"/>
        </w:numPr>
      </w:pPr>
      <w:r>
        <w:rPr>
          <w:i/>
        </w:rPr>
        <w:t>Azonos URL-ek</w:t>
      </w:r>
    </w:p>
    <w:p w14:paraId="53E1E061" w14:textId="77777777" w:rsidR="00CB460E" w:rsidRDefault="00F00412" w:rsidP="00CB460E">
      <w:pPr>
        <w:pStyle w:val="Listaszerbekezds"/>
        <w:ind w:left="1440" w:firstLine="0"/>
      </w:pPr>
      <w:r>
        <w:t>Ha azonos URL-eket ad be a felhasználó</w:t>
      </w:r>
      <w:r w:rsidR="00CB13AD">
        <w:t>, az autó adatai csak egyszer jelennek meg.</w:t>
      </w:r>
      <w:r w:rsidR="008530B7">
        <w:t xml:space="preserve"> Az üres mezők nem kerülnek elküldésre.</w:t>
      </w:r>
    </w:p>
    <w:p w14:paraId="1B69C568" w14:textId="77777777" w:rsidR="00CB13AD" w:rsidRDefault="008530B7" w:rsidP="008530B7">
      <w:pPr>
        <w:pStyle w:val="Kp"/>
        <w:rPr>
          <w:lang w:val="en-US"/>
        </w:rPr>
      </w:pPr>
      <w:r>
        <w:rPr>
          <w:noProof/>
          <w:lang w:val="en-US"/>
        </w:rPr>
        <w:lastRenderedPageBreak/>
        <w:drawing>
          <wp:inline distT="0" distB="0" distL="0" distR="0" wp14:anchorId="66C0B288" wp14:editId="098DEA32">
            <wp:extent cx="5400040" cy="2237105"/>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5.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237105"/>
                    </a:xfrm>
                    <a:prstGeom prst="rect">
                      <a:avLst/>
                    </a:prstGeom>
                  </pic:spPr>
                </pic:pic>
              </a:graphicData>
            </a:graphic>
          </wp:inline>
        </w:drawing>
      </w:r>
    </w:p>
    <w:p w14:paraId="43C6DAEE" w14:textId="77777777" w:rsidR="008530B7" w:rsidRDefault="008530B7" w:rsidP="00EE0B70">
      <w:pPr>
        <w:pStyle w:val="Kpalrs"/>
        <w:rPr>
          <w:lang w:val="en-US"/>
        </w:rPr>
      </w:pPr>
      <w:bookmarkStart w:id="53" w:name="_Toc468634573"/>
      <w:r>
        <w:t xml:space="preserve">ábra </w:t>
      </w:r>
      <w:r w:rsidR="002B0C4E">
        <w:fldChar w:fldCharType="begin"/>
      </w:r>
      <w:r>
        <w:instrText xml:space="preserve"> SEQ ábra \* ARABIC </w:instrText>
      </w:r>
      <w:r w:rsidR="002B0C4E">
        <w:fldChar w:fldCharType="separate"/>
      </w:r>
      <w:r w:rsidR="007D2654">
        <w:rPr>
          <w:noProof/>
        </w:rPr>
        <w:t>17</w:t>
      </w:r>
      <w:r w:rsidR="002B0C4E">
        <w:fldChar w:fldCharType="end"/>
      </w:r>
      <w:r>
        <w:t>: GUI teszt azonos bemenetek</w:t>
      </w:r>
      <w:bookmarkEnd w:id="53"/>
    </w:p>
    <w:p w14:paraId="3EC9C67C" w14:textId="77777777" w:rsidR="008530B7" w:rsidRPr="008334F8" w:rsidRDefault="008334F8" w:rsidP="008530B7">
      <w:pPr>
        <w:pStyle w:val="Listaszerbekezds"/>
        <w:numPr>
          <w:ilvl w:val="0"/>
          <w:numId w:val="13"/>
        </w:numPr>
      </w:pPr>
      <w:r w:rsidRPr="008334F8">
        <w:rPr>
          <w:i/>
        </w:rPr>
        <w:t>Hibás URL megadása</w:t>
      </w:r>
    </w:p>
    <w:p w14:paraId="5DD05DB5" w14:textId="77777777" w:rsidR="008334F8" w:rsidRDefault="008334F8" w:rsidP="008334F8">
      <w:pPr>
        <w:pStyle w:val="Listaszerbekezds"/>
        <w:ind w:left="1440" w:firstLine="0"/>
      </w:pPr>
      <w:r>
        <w:t>Ha a felhasználó nem jó URL-t ad meg (nem hasznaltauto.hu-ra mutat, vagy nem autóra mutat …), hibaüzenetet kap vissza.</w:t>
      </w:r>
    </w:p>
    <w:p w14:paraId="1DA7E0B7" w14:textId="77777777" w:rsidR="008334F8" w:rsidRDefault="008334F8" w:rsidP="008334F8">
      <w:pPr>
        <w:pStyle w:val="Kp"/>
      </w:pPr>
      <w:r>
        <w:rPr>
          <w:noProof/>
          <w:lang w:val="en-US"/>
        </w:rPr>
        <w:drawing>
          <wp:inline distT="0" distB="0" distL="0" distR="0" wp14:anchorId="245E2B06" wp14:editId="4BA55B1F">
            <wp:extent cx="5400040" cy="1294130"/>
            <wp:effectExtent l="0" t="0" r="0" b="127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t6.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1294130"/>
                    </a:xfrm>
                    <a:prstGeom prst="rect">
                      <a:avLst/>
                    </a:prstGeom>
                  </pic:spPr>
                </pic:pic>
              </a:graphicData>
            </a:graphic>
          </wp:inline>
        </w:drawing>
      </w:r>
    </w:p>
    <w:p w14:paraId="4C649EE7" w14:textId="77777777" w:rsidR="008334F8" w:rsidRDefault="008334F8" w:rsidP="00EE0B70">
      <w:pPr>
        <w:pStyle w:val="Kpalrs"/>
      </w:pPr>
      <w:bookmarkStart w:id="54" w:name="_Toc468634574"/>
      <w:r>
        <w:t xml:space="preserve">ábra </w:t>
      </w:r>
      <w:r w:rsidR="002B0C4E">
        <w:fldChar w:fldCharType="begin"/>
      </w:r>
      <w:r>
        <w:instrText xml:space="preserve"> SEQ ábra \* ARABIC </w:instrText>
      </w:r>
      <w:r w:rsidR="002B0C4E">
        <w:fldChar w:fldCharType="separate"/>
      </w:r>
      <w:r w:rsidR="007D2654">
        <w:rPr>
          <w:noProof/>
        </w:rPr>
        <w:t>18</w:t>
      </w:r>
      <w:r w:rsidR="002B0C4E">
        <w:fldChar w:fldCharType="end"/>
      </w:r>
      <w:r>
        <w:t>: GUI teszt hibás bemenet</w:t>
      </w:r>
      <w:bookmarkEnd w:id="54"/>
    </w:p>
    <w:p w14:paraId="4B30D644" w14:textId="77777777" w:rsidR="008334F8" w:rsidRPr="008D0368" w:rsidRDefault="008D0368" w:rsidP="008D0368">
      <w:pPr>
        <w:pStyle w:val="Listaszerbekezds"/>
        <w:numPr>
          <w:ilvl w:val="0"/>
          <w:numId w:val="13"/>
        </w:numPr>
      </w:pPr>
      <w:r>
        <w:rPr>
          <w:i/>
        </w:rPr>
        <w:t>Üres bemenet</w:t>
      </w:r>
    </w:p>
    <w:p w14:paraId="2B98BA15" w14:textId="77777777" w:rsidR="008D0368" w:rsidRDefault="008D0368" w:rsidP="008D0368">
      <w:pPr>
        <w:pStyle w:val="Listaszerbekezds"/>
        <w:ind w:left="1440" w:firstLine="0"/>
      </w:pPr>
      <w:r>
        <w:t>Ha a felhasználó nem ad meg egy URL-t se, szintén hibaüzenetet kap.</w:t>
      </w:r>
    </w:p>
    <w:p w14:paraId="1D278721" w14:textId="77777777" w:rsidR="008D0368" w:rsidRDefault="008D0368" w:rsidP="008D0368">
      <w:pPr>
        <w:pStyle w:val="Kp"/>
      </w:pPr>
      <w:r>
        <w:rPr>
          <w:noProof/>
          <w:lang w:val="en-US"/>
        </w:rPr>
        <w:drawing>
          <wp:inline distT="0" distB="0" distL="0" distR="0" wp14:anchorId="21A59B37" wp14:editId="6940567C">
            <wp:extent cx="5400040" cy="1229360"/>
            <wp:effectExtent l="0" t="0" r="0" b="889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t7.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1229360"/>
                    </a:xfrm>
                    <a:prstGeom prst="rect">
                      <a:avLst/>
                    </a:prstGeom>
                  </pic:spPr>
                </pic:pic>
              </a:graphicData>
            </a:graphic>
          </wp:inline>
        </w:drawing>
      </w:r>
    </w:p>
    <w:p w14:paraId="1077CC1E" w14:textId="77777777" w:rsidR="00C27BE3" w:rsidRPr="00C27BE3" w:rsidRDefault="00C27BE3" w:rsidP="00EE0B70">
      <w:pPr>
        <w:pStyle w:val="Kpalrs"/>
      </w:pPr>
      <w:bookmarkStart w:id="55" w:name="_Toc468634575"/>
      <w:r>
        <w:t xml:space="preserve">ábra </w:t>
      </w:r>
      <w:r w:rsidR="002B0C4E">
        <w:fldChar w:fldCharType="begin"/>
      </w:r>
      <w:r>
        <w:instrText xml:space="preserve"> SEQ ábra \* ARABIC </w:instrText>
      </w:r>
      <w:r w:rsidR="002B0C4E">
        <w:fldChar w:fldCharType="separate"/>
      </w:r>
      <w:r w:rsidR="007D2654">
        <w:rPr>
          <w:noProof/>
        </w:rPr>
        <w:t>19</w:t>
      </w:r>
      <w:r w:rsidR="002B0C4E">
        <w:fldChar w:fldCharType="end"/>
      </w:r>
      <w:r>
        <w:t>: GUI teszt üres bemenetek</w:t>
      </w:r>
      <w:bookmarkEnd w:id="55"/>
    </w:p>
    <w:p w14:paraId="5EDE472E" w14:textId="77777777" w:rsidR="003A595A" w:rsidRDefault="003A595A" w:rsidP="00503010">
      <w:pPr>
        <w:pStyle w:val="Fejezetcmtartalomjegyzknlkl"/>
      </w:pPr>
      <w:r w:rsidRPr="004900E4">
        <w:lastRenderedPageBreak/>
        <w:t>Összefoglalás</w:t>
      </w:r>
    </w:p>
    <w:p w14:paraId="105D96F7" w14:textId="77777777" w:rsidR="00503010" w:rsidRDefault="00C27BE3" w:rsidP="00503010">
      <w:r>
        <w:t xml:space="preserve">A tervekből és megvalósításból látható, hogy az MVP teljesíti a </w:t>
      </w:r>
      <w:r w:rsidR="007C41A1">
        <w:t xml:space="preserve">vele szemben támasztott </w:t>
      </w:r>
      <w:r>
        <w:t>elvárásokat</w:t>
      </w:r>
      <w:r w:rsidR="00F44808">
        <w:t>. A felhasználók képesek általa egy találati listát tovább szűkíteni, így megkönnyíti a döntési folyamatot.</w:t>
      </w:r>
      <w:r w:rsidR="007C41A1">
        <w:t xml:space="preserve"> A folyamat teljesen automatizált, egyszerűen használható. A megvalósítás hordozható és kihasználja a technológia adta lehetőségeket a maximális </w:t>
      </w:r>
      <w:r w:rsidR="003146CC">
        <w:t xml:space="preserve">lehetséges </w:t>
      </w:r>
      <w:r w:rsidR="007C41A1">
        <w:t>teljesítmény eléréséhez. Az algoritmus képes felderíteni nagyjából azonos hirdetések különbségeit.</w:t>
      </w:r>
    </w:p>
    <w:p w14:paraId="717540BE" w14:textId="134BCEA5" w:rsidR="007C41A1" w:rsidRDefault="007C41A1" w:rsidP="00452EEF">
      <w:r>
        <w:t>Mindezek mellett rengeteg fejlesztési potenciálja is van a programnak.</w:t>
      </w:r>
      <w:r w:rsidR="004351C9">
        <w:t xml:space="preserve"> A</w:t>
      </w:r>
      <w:r w:rsidR="0012562A">
        <w:t xml:space="preserve"> </w:t>
      </w:r>
      <w:r w:rsidR="0012562A">
        <w:t xml:space="preserve">keresést </w:t>
      </w:r>
      <w:r w:rsidR="0012562A">
        <w:t>a találati listában</w:t>
      </w:r>
      <w:r w:rsidR="004351C9">
        <w:t xml:space="preserve"> ki lehetne ajánl</w:t>
      </w:r>
      <w:r w:rsidR="003146CC">
        <w:t>ani</w:t>
      </w:r>
      <w:r w:rsidR="004351C9">
        <w:t xml:space="preserve"> a GUI-ra. Lehetne a keresések eredményét szűrni, sorrendbe állítani más szempontok szerint, mint ahogy alapértelmezésben van. Az egyes tulajdonság</w:t>
      </w:r>
      <w:r w:rsidR="00161BC7">
        <w:t>ok</w:t>
      </w:r>
      <w:r w:rsidR="004351C9">
        <w:t xml:space="preserve"> szerint a legjobb érték</w:t>
      </w:r>
      <w:r w:rsidR="00F11101">
        <w:t>et</w:t>
      </w:r>
      <w:r w:rsidR="004351C9">
        <w:t xml:space="preserve"> ki lehetne emel</w:t>
      </w:r>
      <w:r w:rsidR="00F11101">
        <w:t>ni</w:t>
      </w:r>
      <w:r w:rsidR="004351C9">
        <w:t xml:space="preserve"> a találati táblázatban. Ezekhez a változtatásokho</w:t>
      </w:r>
      <w:r w:rsidR="00161BC7">
        <w:t>z érdemes lenne megfontolni egy</w:t>
      </w:r>
      <w:r w:rsidR="004351C9">
        <w:t xml:space="preserve"> modularizálást használó front end keretrendszer használatát, mivel ekkor már a front end is sokka</w:t>
      </w:r>
      <w:r w:rsidR="00452EEF">
        <w:t>l nagyobb komponens lenne, így a fenntarthatóság érdekéb</w:t>
      </w:r>
      <w:r w:rsidR="00161BC7">
        <w:t>en megfelelően kellene struktu</w:t>
      </w:r>
      <w:r w:rsidR="00452EEF">
        <w:t xml:space="preserve">rálni. </w:t>
      </w:r>
      <w:r w:rsidR="00F11101">
        <w:t>Lehetne kialakítani felhasználói profilokat, amelyekhez hozzá lehetne rendelni keresési előzményeket és preferenciákat, kedvenceket</w:t>
      </w:r>
      <w:r w:rsidR="00953D7B">
        <w:t>, és a</w:t>
      </w:r>
      <w:r w:rsidR="00452EEF">
        <w:t xml:space="preserve"> statikus súlyokkal dolgozó algoritmus kaphatná a preferenciákat a felhasználótól.</w:t>
      </w:r>
      <w:r w:rsidR="00B3704E">
        <w:t xml:space="preserve"> A mostani megvalósítás helyett a jobb értékmeghatározáshoz lehetne ha</w:t>
      </w:r>
      <w:r w:rsidR="009C6F88">
        <w:t>sználni külső értékeléseket, új autó ár figyelést és ebből adott típusra értékcsökkenést, lehetne fenntartási költségeket számolni, megbízhatóságot figyelni. Ki lehetne bővíteni az algoritmushoz használt tulajdonságok listáját az extrákkal (tolatóradar, bőrülés, klíma…), lehetne falhasználónként profilt analizálni. Összefoglalóan, lehetne az algoritmusban valamilyen mesterséges intelligenciát alkalmazni, tanulóvá tenni a folyamatot, miközben kiegészíteni a rendelkezésre álló adatok listáját. Ezen többnyire back end átalakításokhoz már nyilvánvalóan kellene egy adatbázis is, esetleg ha a számításokhoz kell egy in-memory adatbázis, akkor kettő. Teljesítmény szempontjából, ha a PS technológiánál maradva kellene fejleszteni, akkor az aszinkronitás kérdéskörét és az ezzel kapcsolatos biztonsági feladatokat kéne megoldani.</w:t>
      </w:r>
    </w:p>
    <w:p w14:paraId="3A41B003" w14:textId="77777777" w:rsidR="009C6F81" w:rsidRDefault="009C6F81" w:rsidP="00452EEF">
      <w:r>
        <w:t>Érdemes megjegyezni</w:t>
      </w:r>
      <w:r w:rsidR="00C72995">
        <w:t xml:space="preserve">, hogy a PowerShell </w:t>
      </w:r>
      <w:r>
        <w:t>új verziói</w:t>
      </w:r>
      <w:r w:rsidR="00953D7B">
        <w:t xml:space="preserve"> </w:t>
      </w:r>
      <w:r w:rsidR="00C72995">
        <w:t xml:space="preserve">is </w:t>
      </w:r>
      <w:r w:rsidR="00953D7B">
        <w:t>további lehetőségeket nyújtanak majd</w:t>
      </w:r>
      <w:r>
        <w:t xml:space="preserve"> az alkalmazá</w:t>
      </w:r>
      <w:r w:rsidR="002225A8">
        <w:t>s továbbfejlesztéséhez</w:t>
      </w:r>
      <w:r w:rsidR="00C72995">
        <w:t>, hiszen</w:t>
      </w:r>
      <w:r w:rsidR="005D1A18">
        <w:t xml:space="preserve"> </w:t>
      </w:r>
      <w:r>
        <w:t>a fejlesztői</w:t>
      </w:r>
      <w:r w:rsidR="00C72995">
        <w:t xml:space="preserve"> az elmúlt néhány évben is publikáltak </w:t>
      </w:r>
      <w:r>
        <w:t xml:space="preserve">olyan </w:t>
      </w:r>
      <w:r w:rsidR="00C72995">
        <w:t xml:space="preserve">új könyvtárakat, amelyek segítik a scrapelést. </w:t>
      </w:r>
    </w:p>
    <w:p w14:paraId="050A27A7" w14:textId="77777777" w:rsidR="009C6F88" w:rsidRPr="00503010" w:rsidRDefault="009C6F81" w:rsidP="00452EEF">
      <w:r>
        <w:lastRenderedPageBreak/>
        <w:t xml:space="preserve">Szakdolgozatomban </w:t>
      </w:r>
      <w:r w:rsidR="009C6F88">
        <w:t xml:space="preserve">tehát </w:t>
      </w:r>
      <w:r>
        <w:t xml:space="preserve">bemutattam </w:t>
      </w:r>
      <w:r w:rsidR="009C6F88">
        <w:t>egy kész Proof of Concept</w:t>
      </w:r>
      <w:r>
        <w:t>et</w:t>
      </w:r>
      <w:r w:rsidR="009C6F88">
        <w:t>, amely megmutatja a PowerShell képességét scraping feladatok</w:t>
      </w:r>
      <w:r w:rsidR="00A224BD">
        <w:t xml:space="preserve"> ellátására, ezen belül pedig egy konkrét felhasználási mód példázza ennek hasznosságát. </w:t>
      </w:r>
    </w:p>
    <w:p w14:paraId="719FECDC" w14:textId="77777777" w:rsidR="003A595A" w:rsidRPr="004900E4" w:rsidRDefault="003A595A" w:rsidP="00452EEF">
      <w:pPr>
        <w:pStyle w:val="Fejezetcmtartalomjegyzknlkl"/>
      </w:pPr>
      <w:r w:rsidRPr="004900E4">
        <w:lastRenderedPageBreak/>
        <w:t>Irodalomjegyzék</w:t>
      </w:r>
    </w:p>
    <w:p w14:paraId="1F4EA0CC" w14:textId="77777777" w:rsidR="007D2654" w:rsidRDefault="007D2654" w:rsidP="007D2654">
      <w:pPr>
        <w:pStyle w:val="Irodalomjegyzksor"/>
      </w:pPr>
      <w:bookmarkStart w:id="56" w:name="_Ref468469426"/>
      <w:bookmarkStart w:id="57" w:name="_Ref468475436"/>
      <w:r>
        <w:t xml:space="preserve">Wikipedia.com: </w:t>
      </w:r>
      <w:r>
        <w:rPr>
          <w:i/>
        </w:rPr>
        <w:t>Web scraping</w:t>
      </w:r>
      <w:r>
        <w:t xml:space="preserve">, </w:t>
      </w:r>
      <w:hyperlink r:id="rId30" w:history="1">
        <w:r w:rsidRPr="00E579DA">
          <w:rPr>
            <w:rStyle w:val="Hiperhivatkozs"/>
          </w:rPr>
          <w:t>https://en.wikipedia.org/wiki/Web_scraping</w:t>
        </w:r>
      </w:hyperlink>
      <w:r>
        <w:t xml:space="preserve"> (revision 20:19, 2 December 2016)</w:t>
      </w:r>
      <w:bookmarkEnd w:id="57"/>
    </w:p>
    <w:p w14:paraId="267B62BD" w14:textId="77777777" w:rsidR="00D97727" w:rsidRDefault="00D97727" w:rsidP="004B6A3C">
      <w:pPr>
        <w:pStyle w:val="Irodalomjegyzksor"/>
      </w:pPr>
      <w:bookmarkStart w:id="58" w:name="_Ref468634634"/>
      <w:r>
        <w:t xml:space="preserve">Hasznaltauto.hu: </w:t>
      </w:r>
      <w:r>
        <w:rPr>
          <w:i/>
        </w:rPr>
        <w:t>Trendforduló előtt a használtautó-piac</w:t>
      </w:r>
      <w:r w:rsidR="004B6A3C">
        <w:t xml:space="preserve">,  </w:t>
      </w:r>
      <w:hyperlink r:id="rId31" w:history="1">
        <w:r w:rsidR="004B6A3C" w:rsidRPr="00E579DA">
          <w:rPr>
            <w:rStyle w:val="Hiperhivatkozs"/>
          </w:rPr>
          <w:t>http://hasznaltauto-index.hu/cikk/trendfordulo_elott_a_hasznaltauto-piac-81</w:t>
        </w:r>
      </w:hyperlink>
      <w:r w:rsidR="004B6A3C">
        <w:t xml:space="preserve"> (revision 15:28, 2 December 2016)</w:t>
      </w:r>
      <w:bookmarkEnd w:id="56"/>
      <w:bookmarkEnd w:id="58"/>
      <w:r w:rsidR="003A595A" w:rsidRPr="004900E4">
        <w:t xml:space="preserve"> </w:t>
      </w:r>
      <w:bookmarkStart w:id="59" w:name="_Ref455415234"/>
    </w:p>
    <w:p w14:paraId="6687C214" w14:textId="77777777" w:rsidR="003A595A" w:rsidRDefault="003A595A" w:rsidP="003A595A">
      <w:pPr>
        <w:pStyle w:val="Irodalomjegyzksor"/>
      </w:pPr>
      <w:bookmarkStart w:id="60" w:name="_Ref468634655"/>
      <w:r w:rsidRPr="004900E4">
        <w:t xml:space="preserve">TechNet: </w:t>
      </w:r>
      <w:r w:rsidRPr="004900E4">
        <w:rPr>
          <w:rStyle w:val="Irodalomjegyzkforrs"/>
        </w:rPr>
        <w:t>Scripting with Windows PowerShell</w:t>
      </w:r>
      <w:r w:rsidRPr="004900E4">
        <w:t xml:space="preserve">, </w:t>
      </w:r>
      <w:hyperlink r:id="rId32" w:history="1">
        <w:r w:rsidRPr="004900E4">
          <w:rPr>
            <w:rStyle w:val="Hiperhivatkozs"/>
          </w:rPr>
          <w:t>https://technet.microsoft.com/en-us/libra</w:t>
        </w:r>
        <w:r w:rsidRPr="004900E4">
          <w:rPr>
            <w:rStyle w:val="Hiperhivatkozs"/>
          </w:rPr>
          <w:t>r</w:t>
        </w:r>
        <w:r w:rsidRPr="004900E4">
          <w:rPr>
            <w:rStyle w:val="Hiperhivatkozs"/>
          </w:rPr>
          <w:t>y/bb978526.aspx</w:t>
        </w:r>
      </w:hyperlink>
      <w:r w:rsidRPr="004900E4">
        <w:t xml:space="preserve"> (revision 15:03, 4 July 2016)</w:t>
      </w:r>
      <w:bookmarkEnd w:id="59"/>
      <w:bookmarkEnd w:id="60"/>
    </w:p>
    <w:p w14:paraId="012D55CE" w14:textId="77777777" w:rsidR="00ED3683" w:rsidRDefault="00ED3683" w:rsidP="00ED3683">
      <w:pPr>
        <w:pStyle w:val="Irodalomjegyzksor"/>
      </w:pPr>
      <w:bookmarkStart w:id="61" w:name="_Ref461454255"/>
      <w:r>
        <w:t xml:space="preserve">TechNet: </w:t>
      </w:r>
      <w:r w:rsidR="000F2F64">
        <w:rPr>
          <w:i/>
        </w:rPr>
        <w:t>Invoke-WebRequ</w:t>
      </w:r>
      <w:r>
        <w:rPr>
          <w:i/>
        </w:rPr>
        <w:t>est</w:t>
      </w:r>
      <w:r>
        <w:t xml:space="preserve">, </w:t>
      </w:r>
      <w:hyperlink r:id="rId33" w:history="1">
        <w:r w:rsidRPr="00B833E4">
          <w:rPr>
            <w:rStyle w:val="Hiperhivatkozs"/>
          </w:rPr>
          <w:t>https://t</w:t>
        </w:r>
        <w:r w:rsidRPr="00B833E4">
          <w:rPr>
            <w:rStyle w:val="Hiperhivatkozs"/>
          </w:rPr>
          <w:t>e</w:t>
        </w:r>
        <w:r w:rsidRPr="00B833E4">
          <w:rPr>
            <w:rStyle w:val="Hiperhivatkozs"/>
          </w:rPr>
          <w:t>chnet.microsoft.com/en-us/library/hh849901.aspx</w:t>
        </w:r>
      </w:hyperlink>
      <w:r>
        <w:t xml:space="preserve"> (revision 09:57, 10 September 2016)</w:t>
      </w:r>
      <w:bookmarkEnd w:id="61"/>
    </w:p>
    <w:p w14:paraId="43417FD3" w14:textId="77777777" w:rsidR="00ED3683" w:rsidRDefault="00ED3683" w:rsidP="00ED3683">
      <w:pPr>
        <w:pStyle w:val="Irodalomjegyzksor"/>
      </w:pPr>
      <w:bookmarkStart w:id="62" w:name="_Ref461454279"/>
      <w:r>
        <w:t xml:space="preserve">TechNet: </w:t>
      </w:r>
      <w:r>
        <w:rPr>
          <w:i/>
        </w:rPr>
        <w:t>Invoke-RestMethod</w:t>
      </w:r>
      <w:r>
        <w:t xml:space="preserve">, </w:t>
      </w:r>
      <w:hyperlink r:id="rId34" w:history="1">
        <w:r w:rsidRPr="00B833E4">
          <w:rPr>
            <w:rStyle w:val="Hiperhivatkozs"/>
          </w:rPr>
          <w:t>https://technet.microsoft.com/en-us/library/hh849971.aspx</w:t>
        </w:r>
      </w:hyperlink>
      <w:r>
        <w:t xml:space="preserve"> (revision 09:58, 10 September 2016)</w:t>
      </w:r>
      <w:bookmarkEnd w:id="62"/>
    </w:p>
    <w:p w14:paraId="42D1A023" w14:textId="77777777" w:rsidR="00074EFE" w:rsidRDefault="00074EFE" w:rsidP="00074EFE">
      <w:pPr>
        <w:pStyle w:val="Irodalomjegyzksor"/>
      </w:pPr>
      <w:bookmarkStart w:id="63" w:name="_Ref461453782"/>
      <w:r>
        <w:t xml:space="preserve">MSDN: </w:t>
      </w:r>
      <w:r>
        <w:rPr>
          <w:i/>
        </w:rPr>
        <w:t>InternetExplorer object</w:t>
      </w:r>
      <w:r>
        <w:t xml:space="preserve">, </w:t>
      </w:r>
      <w:hyperlink r:id="rId35" w:anchor="properties" w:history="1">
        <w:r w:rsidRPr="00F37D52">
          <w:rPr>
            <w:rStyle w:val="Hiperhivatkozs"/>
          </w:rPr>
          <w:t>https://msdn.microsoft.com/en-us/library/aa752084(v=vs.85).aspx#properties</w:t>
        </w:r>
      </w:hyperlink>
      <w:r>
        <w:t xml:space="preserve"> (revision, 14:25, 12 September 2016)</w:t>
      </w:r>
      <w:bookmarkEnd w:id="63"/>
    </w:p>
    <w:p w14:paraId="7EF945E3" w14:textId="77777777" w:rsidR="002B5C77" w:rsidRDefault="00AB2FA9" w:rsidP="00AB2FA9">
      <w:pPr>
        <w:pStyle w:val="Irodalomjegyzksor"/>
      </w:pPr>
      <w:bookmarkStart w:id="64" w:name="_Ref461453778"/>
      <w:r>
        <w:t xml:space="preserve">PowerShell Team: </w:t>
      </w:r>
      <w:r>
        <w:rPr>
          <w:i/>
        </w:rPr>
        <w:t>Controlling Internet Explorer object from PowerShell</w:t>
      </w:r>
      <w:r>
        <w:t xml:space="preserve">, </w:t>
      </w:r>
      <w:hyperlink r:id="rId36" w:history="1">
        <w:r w:rsidRPr="00F37D52">
          <w:rPr>
            <w:rStyle w:val="Hiperhivatkozs"/>
          </w:rPr>
          <w:t>https://blogs.msdn.microsoft.com/powershell/2006/09/10/controlling-internet-explorer-object-from-powershell/</w:t>
        </w:r>
      </w:hyperlink>
      <w:r>
        <w:t xml:space="preserve"> (revision, 14:22, 12 September 2016)</w:t>
      </w:r>
      <w:bookmarkEnd w:id="64"/>
    </w:p>
    <w:p w14:paraId="3BFB1A3D" w14:textId="77777777" w:rsidR="001C612F" w:rsidRDefault="001C612F" w:rsidP="001C612F">
      <w:pPr>
        <w:pStyle w:val="Irodalomjegyzksor"/>
      </w:pPr>
      <w:r w:rsidRPr="004900E4">
        <w:t xml:space="preserve">TechNet: </w:t>
      </w:r>
      <w:r w:rsidRPr="004900E4">
        <w:rPr>
          <w:i/>
        </w:rPr>
        <w:t>about-Variables</w:t>
      </w:r>
      <w:r w:rsidRPr="004900E4">
        <w:t xml:space="preserve">, </w:t>
      </w:r>
      <w:hyperlink r:id="rId37" w:history="1">
        <w:r w:rsidRPr="004900E4">
          <w:rPr>
            <w:rStyle w:val="Hiperhivatkozs"/>
          </w:rPr>
          <w:t>https://technet.microsoft.com/en-us/library/hh847734.aspx</w:t>
        </w:r>
      </w:hyperlink>
      <w:r w:rsidRPr="004900E4">
        <w:t xml:space="preserve"> (revision 21:32, 8 </w:t>
      </w:r>
      <w:r w:rsidR="00A478E2" w:rsidRPr="004900E4">
        <w:t>S</w:t>
      </w:r>
      <w:r w:rsidRPr="004900E4">
        <w:t>eptember 2016)</w:t>
      </w:r>
    </w:p>
    <w:p w14:paraId="2B2A6AE8" w14:textId="77777777" w:rsidR="00D2420F" w:rsidRDefault="00D2420F" w:rsidP="00D2420F">
      <w:pPr>
        <w:pStyle w:val="Irodalomjegyzksor"/>
      </w:pPr>
      <w:bookmarkStart w:id="65" w:name="_Ref461645609"/>
      <w:r>
        <w:t xml:space="preserve">JuanPablo Jofre (MSDN): </w:t>
      </w:r>
      <w:r>
        <w:rPr>
          <w:i/>
        </w:rPr>
        <w:t>Creating .NET and COM Objects (New-Object)</w:t>
      </w:r>
      <w:r>
        <w:t xml:space="preserve">, </w:t>
      </w:r>
      <w:hyperlink r:id="rId38" w:anchor="creating-com-objects-with-new-object" w:history="1">
        <w:r w:rsidRPr="00664C57">
          <w:rPr>
            <w:rStyle w:val="Hiperhivatkozs"/>
          </w:rPr>
          <w:t>https://msdn.microsoft.com/en-us/powershell/scripting/getting-started/cookbooks/creating-.net-and-com-objects--new-object-#creating-com-objects-with-new-object</w:t>
        </w:r>
      </w:hyperlink>
      <w:r>
        <w:t xml:space="preserve"> (revision </w:t>
      </w:r>
      <w:r w:rsidR="00483892">
        <w:t>19</w:t>
      </w:r>
      <w:r>
        <w:t>:42, 14 September 2016)</w:t>
      </w:r>
      <w:bookmarkEnd w:id="65"/>
    </w:p>
    <w:p w14:paraId="15540A78" w14:textId="77777777" w:rsidR="00483892" w:rsidRDefault="00483892" w:rsidP="00483892">
      <w:pPr>
        <w:pStyle w:val="Irodalomjegyzksor"/>
      </w:pPr>
      <w:bookmarkStart w:id="66" w:name="_Ref461648161"/>
      <w:r>
        <w:t xml:space="preserve">MSDN: </w:t>
      </w:r>
      <w:r>
        <w:rPr>
          <w:i/>
        </w:rPr>
        <w:t>Navigate method</w:t>
      </w:r>
      <w:r>
        <w:t xml:space="preserve">, </w:t>
      </w:r>
      <w:hyperlink r:id="rId39" w:history="1">
        <w:r w:rsidRPr="00664C57">
          <w:rPr>
            <w:rStyle w:val="Hiperhivatkozs"/>
          </w:rPr>
          <w:t>https://msdn.microsoft.com/en-us/library/aa752093(v=vs.85).aspx</w:t>
        </w:r>
      </w:hyperlink>
      <w:r>
        <w:t xml:space="preserve"> (revision 20:26, 14 September 2016)</w:t>
      </w:r>
      <w:bookmarkEnd w:id="66"/>
    </w:p>
    <w:p w14:paraId="54225C4F" w14:textId="77777777" w:rsidR="00C42BA8" w:rsidRDefault="00C42BA8" w:rsidP="00D5612F">
      <w:pPr>
        <w:pStyle w:val="Irodalomjegyzksor"/>
      </w:pPr>
      <w:bookmarkStart w:id="67" w:name="_Ref461899459"/>
      <w:r>
        <w:t xml:space="preserve">TechNet: </w:t>
      </w:r>
      <w:r w:rsidRPr="00D5612F">
        <w:rPr>
          <w:i/>
        </w:rPr>
        <w:t>Using the Set-ExecutionPolicyCmdlet</w:t>
      </w:r>
      <w:r w:rsidR="00D5612F">
        <w:t xml:space="preserve">, </w:t>
      </w:r>
      <w:hyperlink r:id="rId40" w:history="1">
        <w:r w:rsidR="00D5612F" w:rsidRPr="00BB2E83">
          <w:rPr>
            <w:rStyle w:val="Hiperhivatkozs"/>
          </w:rPr>
          <w:t>https://technet.microsoft.com/en-us/library/ee176961.aspx</w:t>
        </w:r>
      </w:hyperlink>
      <w:r w:rsidR="00D5612F">
        <w:t xml:space="preserve"> (revision 18:14, 17 September 2016)</w:t>
      </w:r>
      <w:bookmarkEnd w:id="67"/>
    </w:p>
    <w:p w14:paraId="453C1DD0" w14:textId="77777777" w:rsidR="00D57A04" w:rsidRDefault="00D57A04" w:rsidP="00D57A04">
      <w:pPr>
        <w:pStyle w:val="Irodalomjegyzksor"/>
      </w:pPr>
      <w:bookmarkStart w:id="68" w:name="_Ref461902893"/>
      <w:r>
        <w:t xml:space="preserve">Bootstrap: </w:t>
      </w:r>
      <w:r>
        <w:rPr>
          <w:i/>
        </w:rPr>
        <w:t>Bootstrap index page</w:t>
      </w:r>
      <w:r>
        <w:t xml:space="preserve">, </w:t>
      </w:r>
      <w:hyperlink r:id="rId41" w:history="1">
        <w:r w:rsidRPr="00BB2E83">
          <w:rPr>
            <w:rStyle w:val="Hiperhivatkozs"/>
          </w:rPr>
          <w:t>http://getbootstrap.com/</w:t>
        </w:r>
      </w:hyperlink>
      <w:r>
        <w:t xml:space="preserve"> (revision 19:10, 17 September 2016)</w:t>
      </w:r>
      <w:bookmarkEnd w:id="68"/>
    </w:p>
    <w:p w14:paraId="2E50899C" w14:textId="77777777" w:rsidR="002E679D" w:rsidRDefault="002E679D" w:rsidP="002E679D">
      <w:pPr>
        <w:pStyle w:val="Irodalomjegyzksor"/>
      </w:pPr>
      <w:bookmarkStart w:id="69" w:name="_Ref465072345"/>
      <w:bookmarkStart w:id="70" w:name="_Ref462052572"/>
      <w:r>
        <w:t xml:space="preserve">Wikipedia: </w:t>
      </w:r>
      <w:r w:rsidRPr="006820F2">
        <w:rPr>
          <w:i/>
        </w:rPr>
        <w:t>V-Model</w:t>
      </w:r>
      <w:r>
        <w:t xml:space="preserve">, </w:t>
      </w:r>
      <w:hyperlink r:id="rId42" w:history="1">
        <w:r w:rsidRPr="009B3C21">
          <w:rPr>
            <w:rStyle w:val="Hiperhivatkozs"/>
          </w:rPr>
          <w:t>https://en.wikipedia.org/wiki/V-Model</w:t>
        </w:r>
      </w:hyperlink>
      <w:r>
        <w:t xml:space="preserve"> (revision 11:35, 24 October 2016)</w:t>
      </w:r>
      <w:bookmarkEnd w:id="69"/>
    </w:p>
    <w:p w14:paraId="62BBDF5D" w14:textId="77777777" w:rsidR="00914F68" w:rsidRDefault="00914F68" w:rsidP="00914F68">
      <w:pPr>
        <w:pStyle w:val="Irodalomjegyzksor"/>
      </w:pPr>
      <w:bookmarkStart w:id="71" w:name="_Ref465533208"/>
      <w:r>
        <w:t xml:space="preserve">PowerShell Team: </w:t>
      </w:r>
      <w:r>
        <w:rPr>
          <w:i/>
        </w:rPr>
        <w:t>PowerShell on Linux and Open Source!</w:t>
      </w:r>
      <w:r>
        <w:t xml:space="preserve">, </w:t>
      </w:r>
      <w:hyperlink r:id="rId43" w:history="1">
        <w:r w:rsidRPr="00DB6259">
          <w:rPr>
            <w:rStyle w:val="Hiperhivatkozs"/>
          </w:rPr>
          <w:t>https://blogs.msdn.microsoft.com/powershell/2016/08/18/powershell-on-linux-and-open-source-2/</w:t>
        </w:r>
      </w:hyperlink>
      <w:r>
        <w:t xml:space="preserve"> (revision 12:40, 19 September</w:t>
      </w:r>
      <w:r w:rsidR="006820F2">
        <w:t xml:space="preserve"> 2016</w:t>
      </w:r>
      <w:r>
        <w:t>)</w:t>
      </w:r>
      <w:bookmarkEnd w:id="70"/>
      <w:bookmarkEnd w:id="71"/>
    </w:p>
    <w:p w14:paraId="5C74EDBE" w14:textId="77777777" w:rsidR="00400A45" w:rsidRDefault="00400A45" w:rsidP="00400A45">
      <w:pPr>
        <w:pStyle w:val="Irodalomjegyzksor"/>
      </w:pPr>
      <w:bookmarkStart w:id="72" w:name="_Ref462601270"/>
      <w:r>
        <w:lastRenderedPageBreak/>
        <w:t xml:space="preserve">Wikipedia: </w:t>
      </w:r>
      <w:r w:rsidRPr="00400A45">
        <w:rPr>
          <w:i/>
        </w:rPr>
        <w:t>Load balancing (computing)</w:t>
      </w:r>
      <w:r>
        <w:t xml:space="preserve">, </w:t>
      </w:r>
      <w:hyperlink r:id="rId44" w:history="1">
        <w:r w:rsidRPr="007717A4">
          <w:rPr>
            <w:rStyle w:val="Hiperhivatkozs"/>
          </w:rPr>
          <w:t>https://en.wikipedia.org/wiki/Load_balancing_(computing)</w:t>
        </w:r>
      </w:hyperlink>
      <w:r>
        <w:t xml:space="preserve"> (revision 21:10, 25 September</w:t>
      </w:r>
      <w:r w:rsidR="006820F2">
        <w:t xml:space="preserve"> 2016</w:t>
      </w:r>
      <w:r>
        <w:t>)</w:t>
      </w:r>
      <w:bookmarkEnd w:id="72"/>
    </w:p>
    <w:p w14:paraId="0CD16EA3" w14:textId="77777777" w:rsidR="00400A45" w:rsidRDefault="00CC0430" w:rsidP="00400A45">
      <w:pPr>
        <w:pStyle w:val="Irodalomjegyzksor"/>
      </w:pPr>
      <w:bookmarkStart w:id="73" w:name="_Ref462601070"/>
      <w:r>
        <w:t xml:space="preserve">Wikipedia: </w:t>
      </w:r>
      <w:r>
        <w:rPr>
          <w:i/>
        </w:rPr>
        <w:t>Denial-of-service attack</w:t>
      </w:r>
      <w:r>
        <w:t xml:space="preserve">, </w:t>
      </w:r>
      <w:hyperlink r:id="rId45" w:history="1">
        <w:r w:rsidRPr="007717A4">
          <w:rPr>
            <w:rStyle w:val="Hiperhivatkozs"/>
          </w:rPr>
          <w:t>https://en.wikipedia.org/wiki/Denial-of-service_attack</w:t>
        </w:r>
      </w:hyperlink>
      <w:r>
        <w:t xml:space="preserve"> (revision 21:06, 25 September</w:t>
      </w:r>
      <w:r w:rsidR="006820F2">
        <w:t xml:space="preserve"> 2016</w:t>
      </w:r>
      <w:r>
        <w:t>)</w:t>
      </w:r>
      <w:bookmarkEnd w:id="73"/>
    </w:p>
    <w:p w14:paraId="598E2A2C" w14:textId="77777777" w:rsidR="00833A11" w:rsidRDefault="00833A11" w:rsidP="00833A11">
      <w:pPr>
        <w:pStyle w:val="Irodalomjegyzksor"/>
      </w:pPr>
      <w:bookmarkStart w:id="74" w:name="_Ref465532981"/>
      <w:r>
        <w:t xml:space="preserve">Wikipedia: </w:t>
      </w:r>
      <w:r>
        <w:rPr>
          <w:i/>
        </w:rPr>
        <w:t>Multitenancy</w:t>
      </w:r>
      <w:r>
        <w:t xml:space="preserve">, </w:t>
      </w:r>
      <w:hyperlink r:id="rId46" w:history="1">
        <w:r w:rsidRPr="000942DE">
          <w:rPr>
            <w:rStyle w:val="Hiperhivatkozs"/>
          </w:rPr>
          <w:t>https://en.wikipedia.org/wiki/Multitenancy</w:t>
        </w:r>
      </w:hyperlink>
      <w:r>
        <w:t xml:space="preserve"> (revision 19:05, 29 October 2016)</w:t>
      </w:r>
      <w:bookmarkEnd w:id="74"/>
    </w:p>
    <w:p w14:paraId="3DF4B459" w14:textId="77777777" w:rsidR="002E679D" w:rsidRDefault="002E679D" w:rsidP="002E679D">
      <w:pPr>
        <w:pStyle w:val="Irodalomjegyzksor"/>
      </w:pPr>
      <w:bookmarkStart w:id="75" w:name="_Ref465533546"/>
      <w:r>
        <w:t xml:space="preserve">Wikipedia: </w:t>
      </w:r>
      <w:r>
        <w:rPr>
          <w:i/>
        </w:rPr>
        <w:t>Same-origin policy</w:t>
      </w:r>
      <w:r>
        <w:t xml:space="preserve">, </w:t>
      </w:r>
      <w:hyperlink r:id="rId47" w:history="1">
        <w:r w:rsidRPr="000942DE">
          <w:rPr>
            <w:rStyle w:val="Hiperhivatkozs"/>
          </w:rPr>
          <w:t>https://en.wikipedia.org/wiki/Same-origin_policy</w:t>
        </w:r>
      </w:hyperlink>
      <w:r>
        <w:t xml:space="preserve"> (revision 19:40, 29 October 2016)</w:t>
      </w:r>
      <w:bookmarkEnd w:id="75"/>
    </w:p>
    <w:p w14:paraId="6FB7966B" w14:textId="77777777" w:rsidR="004C2A5F" w:rsidRDefault="004C2A5F" w:rsidP="004C2A5F">
      <w:pPr>
        <w:pStyle w:val="Irodalomjegyzksor"/>
      </w:pPr>
      <w:bookmarkStart w:id="76" w:name="_Ref465618758"/>
      <w:r>
        <w:t xml:space="preserve">Peep Laja: </w:t>
      </w:r>
      <w:r>
        <w:rPr>
          <w:i/>
        </w:rPr>
        <w:t>First Impressions Matter: The Importance of Geat Visual Design</w:t>
      </w:r>
      <w:r>
        <w:t xml:space="preserve">, </w:t>
      </w:r>
      <w:hyperlink r:id="rId48" w:history="1">
        <w:r w:rsidRPr="0027567F">
          <w:rPr>
            <w:rStyle w:val="Hiperhivatkozs"/>
          </w:rPr>
          <w:t>http://conversionxl.com/first-impressions-matter-the-importance-of-great-visual-design/</w:t>
        </w:r>
      </w:hyperlink>
      <w:r>
        <w:t xml:space="preserve"> (revision 19:22, 30 October 2016)</w:t>
      </w:r>
      <w:bookmarkEnd w:id="76"/>
    </w:p>
    <w:p w14:paraId="711269C6" w14:textId="77777777" w:rsidR="007B041A" w:rsidRDefault="007B041A" w:rsidP="007B041A">
      <w:pPr>
        <w:pStyle w:val="Irodalomjegyzksor"/>
      </w:pPr>
      <w:bookmarkStart w:id="77" w:name="_Ref466276711"/>
      <w:r>
        <w:t xml:space="preserve">W3Techs: </w:t>
      </w:r>
      <w:r>
        <w:rPr>
          <w:i/>
        </w:rPr>
        <w:t>Usage of server-side programming languages for websites</w:t>
      </w:r>
      <w:r>
        <w:t xml:space="preserve">, </w:t>
      </w:r>
      <w:hyperlink r:id="rId49" w:history="1">
        <w:r w:rsidRPr="00437109">
          <w:rPr>
            <w:rStyle w:val="Hiperhivatkozs"/>
          </w:rPr>
          <w:t>https://w3techs.com/technologies/overview/programming_language/all</w:t>
        </w:r>
      </w:hyperlink>
      <w:r>
        <w:t xml:space="preserve"> (revision 10:08, 7 November 2016)</w:t>
      </w:r>
      <w:bookmarkEnd w:id="77"/>
    </w:p>
    <w:p w14:paraId="6A70C823" w14:textId="77777777" w:rsidR="00467044" w:rsidRDefault="00467044" w:rsidP="00467044">
      <w:pPr>
        <w:pStyle w:val="Irodalomjegyzksor"/>
      </w:pPr>
      <w:r>
        <w:t xml:space="preserve">The Scripting Guys: </w:t>
      </w:r>
      <w:r>
        <w:rPr>
          <w:i/>
        </w:rPr>
        <w:t>Backwards Compatibility in PowerShell</w:t>
      </w:r>
      <w:r>
        <w:t xml:space="preserve">, </w:t>
      </w:r>
      <w:hyperlink r:id="rId50" w:history="1">
        <w:r w:rsidRPr="00437109">
          <w:rPr>
            <w:rStyle w:val="Hiperhivatkozs"/>
          </w:rPr>
          <w:t>https://blogs.technet.microsoft.com/heyscriptingguy/2015/09/14/backwards-compatibility-in-powershell/</w:t>
        </w:r>
      </w:hyperlink>
      <w:r>
        <w:t xml:space="preserve"> (revision 18:04, 7 November 2016)</w:t>
      </w:r>
    </w:p>
    <w:p w14:paraId="03BAE69F" w14:textId="77777777" w:rsidR="00C8240D" w:rsidRDefault="00C8240D" w:rsidP="00C8240D">
      <w:pPr>
        <w:pStyle w:val="Irodalomjegyzksor"/>
      </w:pPr>
      <w:bookmarkStart w:id="78" w:name="_Ref467516009"/>
      <w:r>
        <w:t xml:space="preserve">Wikipedia: </w:t>
      </w:r>
      <w:r>
        <w:rPr>
          <w:i/>
        </w:rPr>
        <w:t>Spike (software development)</w:t>
      </w:r>
      <w:r>
        <w:t xml:space="preserve">, </w:t>
      </w:r>
      <w:hyperlink r:id="rId51" w:history="1">
        <w:r w:rsidRPr="00240ECA">
          <w:rPr>
            <w:rStyle w:val="Hiperhivatkozs"/>
          </w:rPr>
          <w:t>https://en.wikipedia.org/wiki/Spike_(software_development)</w:t>
        </w:r>
      </w:hyperlink>
      <w:r>
        <w:t xml:space="preserve"> (revision 18:23, 21 November 2016)</w:t>
      </w:r>
      <w:bookmarkEnd w:id="78"/>
    </w:p>
    <w:p w14:paraId="342E1790" w14:textId="77777777" w:rsidR="00D97727" w:rsidRDefault="00560AA0" w:rsidP="00D97727">
      <w:pPr>
        <w:pStyle w:val="Irodalomjegyzksor"/>
      </w:pPr>
      <w:bookmarkStart w:id="79" w:name="_Ref467521065"/>
      <w:r>
        <w:t xml:space="preserve">Edmunds: </w:t>
      </w:r>
      <w:r>
        <w:rPr>
          <w:i/>
        </w:rPr>
        <w:t>Depreciation Infographic: How Fast Does My New Car Lose Value?</w:t>
      </w:r>
      <w:r>
        <w:t xml:space="preserve">, </w:t>
      </w:r>
      <w:hyperlink r:id="rId52" w:history="1">
        <w:r w:rsidRPr="00240ECA">
          <w:rPr>
            <w:rStyle w:val="Hiperhivatkozs"/>
          </w:rPr>
          <w:t>http://www.edmunds.com/car-buying/how-fast-does-my-new-car-lose-value-infographic.html</w:t>
        </w:r>
      </w:hyperlink>
      <w:r>
        <w:t xml:space="preserve"> (revision 19:47, 21 November 2016)</w:t>
      </w:r>
      <w:bookmarkEnd w:id="79"/>
    </w:p>
    <w:p w14:paraId="674AB2D2" w14:textId="77777777" w:rsidR="004F1688" w:rsidRDefault="004F1688" w:rsidP="00503010">
      <w:pPr>
        <w:pStyle w:val="Fejezetcmtartalomjegyzknlkl"/>
      </w:pPr>
      <w:r>
        <w:lastRenderedPageBreak/>
        <w:t>Rövidítések jegyzéke</w:t>
      </w:r>
    </w:p>
    <w:tbl>
      <w:tblPr>
        <w:tblStyle w:val="Rcsostblzat"/>
        <w:tblW w:w="0" w:type="auto"/>
        <w:tblLook w:val="04A0" w:firstRow="1" w:lastRow="0" w:firstColumn="1" w:lastColumn="0" w:noHBand="0" w:noVBand="1"/>
      </w:tblPr>
      <w:tblGrid>
        <w:gridCol w:w="4247"/>
        <w:gridCol w:w="4247"/>
      </w:tblGrid>
      <w:tr w:rsidR="00BC20C9" w14:paraId="101944F1" w14:textId="77777777" w:rsidTr="0099753E">
        <w:tc>
          <w:tcPr>
            <w:tcW w:w="4247" w:type="dxa"/>
            <w:vAlign w:val="center"/>
          </w:tcPr>
          <w:p w14:paraId="37BB1561" w14:textId="77777777" w:rsidR="00BC20C9" w:rsidRDefault="00BC20C9" w:rsidP="0099753E">
            <w:pPr>
              <w:ind w:firstLine="0"/>
              <w:jc w:val="center"/>
            </w:pPr>
            <w:r>
              <w:t>AJAX</w:t>
            </w:r>
          </w:p>
        </w:tc>
        <w:tc>
          <w:tcPr>
            <w:tcW w:w="4247" w:type="dxa"/>
            <w:vAlign w:val="center"/>
          </w:tcPr>
          <w:p w14:paraId="1F300414" w14:textId="77777777" w:rsidR="00BC20C9" w:rsidRDefault="00BC20C9" w:rsidP="0099753E">
            <w:pPr>
              <w:ind w:firstLine="0"/>
              <w:jc w:val="center"/>
            </w:pPr>
            <w:r>
              <w:t>Asynchronous JavaScript and XML</w:t>
            </w:r>
          </w:p>
        </w:tc>
      </w:tr>
      <w:tr w:rsidR="00BC20C9" w14:paraId="54ABAF06" w14:textId="77777777" w:rsidTr="0099753E">
        <w:tc>
          <w:tcPr>
            <w:tcW w:w="4247" w:type="dxa"/>
            <w:vAlign w:val="center"/>
          </w:tcPr>
          <w:p w14:paraId="34768494" w14:textId="77777777" w:rsidR="00BC20C9" w:rsidRDefault="00BC20C9" w:rsidP="0099753E">
            <w:pPr>
              <w:ind w:firstLine="0"/>
              <w:jc w:val="center"/>
            </w:pPr>
            <w:r>
              <w:t>API</w:t>
            </w:r>
          </w:p>
        </w:tc>
        <w:tc>
          <w:tcPr>
            <w:tcW w:w="4247" w:type="dxa"/>
            <w:vAlign w:val="center"/>
          </w:tcPr>
          <w:p w14:paraId="41C8EFFE" w14:textId="77777777" w:rsidR="00BC20C9" w:rsidRDefault="00BC20C9" w:rsidP="0099753E">
            <w:pPr>
              <w:ind w:firstLine="0"/>
              <w:jc w:val="center"/>
            </w:pPr>
            <w:r>
              <w:t>Application Programming Interface</w:t>
            </w:r>
          </w:p>
        </w:tc>
      </w:tr>
      <w:tr w:rsidR="00BC20C9" w14:paraId="7822AF0B" w14:textId="77777777" w:rsidTr="0099753E">
        <w:tc>
          <w:tcPr>
            <w:tcW w:w="4247" w:type="dxa"/>
            <w:vAlign w:val="center"/>
          </w:tcPr>
          <w:p w14:paraId="59666B85" w14:textId="77777777" w:rsidR="00BC20C9" w:rsidRDefault="00BC20C9" w:rsidP="0099753E">
            <w:pPr>
              <w:ind w:firstLine="0"/>
              <w:jc w:val="center"/>
            </w:pPr>
            <w:r>
              <w:t>CORS</w:t>
            </w:r>
          </w:p>
        </w:tc>
        <w:tc>
          <w:tcPr>
            <w:tcW w:w="4247" w:type="dxa"/>
            <w:vAlign w:val="center"/>
          </w:tcPr>
          <w:p w14:paraId="4937AE33" w14:textId="77777777" w:rsidR="00BC20C9" w:rsidRDefault="00BC20C9" w:rsidP="0099753E">
            <w:pPr>
              <w:ind w:firstLine="0"/>
              <w:jc w:val="center"/>
            </w:pPr>
            <w:r>
              <w:t>Cross-Origin Resource Sharing</w:t>
            </w:r>
          </w:p>
        </w:tc>
      </w:tr>
      <w:tr w:rsidR="00BC20C9" w14:paraId="7316D2E8" w14:textId="77777777" w:rsidTr="0099753E">
        <w:tc>
          <w:tcPr>
            <w:tcW w:w="4247" w:type="dxa"/>
            <w:vAlign w:val="center"/>
          </w:tcPr>
          <w:p w14:paraId="65A23500" w14:textId="77777777" w:rsidR="00BC20C9" w:rsidRDefault="00BC20C9" w:rsidP="003528B8">
            <w:pPr>
              <w:ind w:firstLine="0"/>
              <w:jc w:val="center"/>
            </w:pPr>
            <w:r>
              <w:t>CSS</w:t>
            </w:r>
          </w:p>
        </w:tc>
        <w:tc>
          <w:tcPr>
            <w:tcW w:w="4247" w:type="dxa"/>
            <w:vAlign w:val="center"/>
          </w:tcPr>
          <w:p w14:paraId="1AD83285" w14:textId="77777777" w:rsidR="00BC20C9" w:rsidRDefault="00BC20C9" w:rsidP="003528B8">
            <w:pPr>
              <w:ind w:firstLine="0"/>
              <w:jc w:val="center"/>
            </w:pPr>
            <w:r>
              <w:t>Cascading Style Sheets</w:t>
            </w:r>
          </w:p>
        </w:tc>
      </w:tr>
      <w:tr w:rsidR="00BC20C9" w14:paraId="1A7B71B3" w14:textId="77777777" w:rsidTr="0099753E">
        <w:tc>
          <w:tcPr>
            <w:tcW w:w="4247" w:type="dxa"/>
            <w:vAlign w:val="center"/>
          </w:tcPr>
          <w:p w14:paraId="4DA61022" w14:textId="77777777" w:rsidR="00BC20C9" w:rsidRDefault="00BC20C9" w:rsidP="0099753E">
            <w:pPr>
              <w:ind w:firstLine="0"/>
              <w:jc w:val="center"/>
            </w:pPr>
            <w:r>
              <w:t>GUI</w:t>
            </w:r>
          </w:p>
        </w:tc>
        <w:tc>
          <w:tcPr>
            <w:tcW w:w="4247" w:type="dxa"/>
            <w:vAlign w:val="center"/>
          </w:tcPr>
          <w:p w14:paraId="76C5B9F2" w14:textId="77777777" w:rsidR="00BC20C9" w:rsidRDefault="00BC20C9" w:rsidP="0099753E">
            <w:pPr>
              <w:ind w:firstLine="0"/>
              <w:jc w:val="center"/>
            </w:pPr>
            <w:r>
              <w:t>Graphical User Interface</w:t>
            </w:r>
          </w:p>
        </w:tc>
      </w:tr>
      <w:tr w:rsidR="00BC20C9" w14:paraId="466D051D" w14:textId="77777777" w:rsidTr="0099753E">
        <w:tc>
          <w:tcPr>
            <w:tcW w:w="4247" w:type="dxa"/>
            <w:vAlign w:val="center"/>
          </w:tcPr>
          <w:p w14:paraId="0CC5B261" w14:textId="77777777" w:rsidR="00BC20C9" w:rsidRDefault="00BC20C9" w:rsidP="0099753E">
            <w:pPr>
              <w:ind w:firstLine="0"/>
              <w:jc w:val="center"/>
            </w:pPr>
            <w:r>
              <w:t>HTML</w:t>
            </w:r>
          </w:p>
        </w:tc>
        <w:tc>
          <w:tcPr>
            <w:tcW w:w="4247" w:type="dxa"/>
            <w:vAlign w:val="center"/>
          </w:tcPr>
          <w:p w14:paraId="1758D841" w14:textId="77777777" w:rsidR="00BC20C9" w:rsidRDefault="00BC20C9" w:rsidP="0099753E">
            <w:pPr>
              <w:ind w:firstLine="0"/>
              <w:jc w:val="center"/>
            </w:pPr>
            <w:r>
              <w:t>HyperText Markup Language</w:t>
            </w:r>
          </w:p>
        </w:tc>
      </w:tr>
      <w:tr w:rsidR="00BC20C9" w14:paraId="4FD9ECE2" w14:textId="77777777" w:rsidTr="0099753E">
        <w:tc>
          <w:tcPr>
            <w:tcW w:w="4247" w:type="dxa"/>
            <w:vAlign w:val="center"/>
          </w:tcPr>
          <w:p w14:paraId="5F69F8A8" w14:textId="77777777" w:rsidR="00BC20C9" w:rsidRDefault="00BC20C9" w:rsidP="0099753E">
            <w:pPr>
              <w:ind w:firstLine="0"/>
              <w:jc w:val="center"/>
            </w:pPr>
            <w:r>
              <w:t>HTTP</w:t>
            </w:r>
          </w:p>
        </w:tc>
        <w:tc>
          <w:tcPr>
            <w:tcW w:w="4247" w:type="dxa"/>
            <w:vAlign w:val="center"/>
          </w:tcPr>
          <w:p w14:paraId="7F753E09" w14:textId="77777777" w:rsidR="00BC20C9" w:rsidRDefault="00BC20C9" w:rsidP="0099753E">
            <w:pPr>
              <w:ind w:firstLine="0"/>
              <w:jc w:val="center"/>
            </w:pPr>
            <w:r>
              <w:t>Hypertext Transfer Protocol</w:t>
            </w:r>
          </w:p>
        </w:tc>
      </w:tr>
      <w:tr w:rsidR="00BC20C9" w14:paraId="23A90931" w14:textId="77777777" w:rsidTr="0099753E">
        <w:tc>
          <w:tcPr>
            <w:tcW w:w="4247" w:type="dxa"/>
            <w:vAlign w:val="center"/>
          </w:tcPr>
          <w:p w14:paraId="76617FA0" w14:textId="77777777" w:rsidR="00BC20C9" w:rsidRDefault="00BC20C9" w:rsidP="0099753E">
            <w:pPr>
              <w:ind w:firstLine="0"/>
              <w:jc w:val="center"/>
            </w:pPr>
            <w:r>
              <w:t>HTTPS</w:t>
            </w:r>
          </w:p>
        </w:tc>
        <w:tc>
          <w:tcPr>
            <w:tcW w:w="4247" w:type="dxa"/>
            <w:vAlign w:val="center"/>
          </w:tcPr>
          <w:p w14:paraId="156A220D" w14:textId="77777777" w:rsidR="00BC20C9" w:rsidRDefault="00BC20C9" w:rsidP="0099753E">
            <w:pPr>
              <w:ind w:firstLine="0"/>
              <w:jc w:val="center"/>
            </w:pPr>
            <w:r>
              <w:t>Hypertext Transfer Protocol Secure</w:t>
            </w:r>
          </w:p>
        </w:tc>
      </w:tr>
      <w:tr w:rsidR="00BC20C9" w14:paraId="2A70ACEE" w14:textId="77777777" w:rsidTr="0099753E">
        <w:tc>
          <w:tcPr>
            <w:tcW w:w="4247" w:type="dxa"/>
            <w:vAlign w:val="center"/>
          </w:tcPr>
          <w:p w14:paraId="26D266AF" w14:textId="77777777" w:rsidR="00BC20C9" w:rsidRDefault="00BC20C9" w:rsidP="0099753E">
            <w:pPr>
              <w:ind w:firstLine="0"/>
              <w:jc w:val="center"/>
            </w:pPr>
            <w:r>
              <w:t>IE</w:t>
            </w:r>
          </w:p>
        </w:tc>
        <w:tc>
          <w:tcPr>
            <w:tcW w:w="4247" w:type="dxa"/>
            <w:vAlign w:val="center"/>
          </w:tcPr>
          <w:p w14:paraId="70B9FECB" w14:textId="77777777" w:rsidR="00BC20C9" w:rsidRDefault="00BC20C9" w:rsidP="0099753E">
            <w:pPr>
              <w:ind w:firstLine="0"/>
              <w:jc w:val="center"/>
            </w:pPr>
            <w:r>
              <w:t>Internet Explorer</w:t>
            </w:r>
          </w:p>
        </w:tc>
      </w:tr>
      <w:tr w:rsidR="00BC20C9" w14:paraId="67B68FC2" w14:textId="77777777" w:rsidTr="0099753E">
        <w:tc>
          <w:tcPr>
            <w:tcW w:w="4247" w:type="dxa"/>
            <w:vAlign w:val="center"/>
          </w:tcPr>
          <w:p w14:paraId="3FA6F19D" w14:textId="77777777" w:rsidR="00BC20C9" w:rsidRDefault="00BC20C9" w:rsidP="003528B8">
            <w:pPr>
              <w:ind w:firstLine="0"/>
              <w:jc w:val="center"/>
            </w:pPr>
            <w:r>
              <w:t>ISTQB</w:t>
            </w:r>
          </w:p>
        </w:tc>
        <w:tc>
          <w:tcPr>
            <w:tcW w:w="4247" w:type="dxa"/>
            <w:vAlign w:val="center"/>
          </w:tcPr>
          <w:p w14:paraId="028FF4FF" w14:textId="77777777" w:rsidR="00BC20C9" w:rsidRDefault="00BC20C9" w:rsidP="003528B8">
            <w:pPr>
              <w:ind w:firstLine="0"/>
              <w:jc w:val="center"/>
            </w:pPr>
            <w:r w:rsidRPr="00FE486A">
              <w:t>International Software Testing and Qualification Board</w:t>
            </w:r>
          </w:p>
        </w:tc>
      </w:tr>
      <w:tr w:rsidR="00BC20C9" w14:paraId="45AD06ED" w14:textId="77777777" w:rsidTr="0099753E">
        <w:tc>
          <w:tcPr>
            <w:tcW w:w="4247" w:type="dxa"/>
            <w:vAlign w:val="center"/>
          </w:tcPr>
          <w:p w14:paraId="61B5FD5D" w14:textId="77777777" w:rsidR="00BC20C9" w:rsidRDefault="00BC20C9" w:rsidP="003528B8">
            <w:pPr>
              <w:ind w:firstLine="0"/>
              <w:jc w:val="center"/>
            </w:pPr>
            <w:r>
              <w:t>JS</w:t>
            </w:r>
          </w:p>
        </w:tc>
        <w:tc>
          <w:tcPr>
            <w:tcW w:w="4247" w:type="dxa"/>
            <w:vAlign w:val="center"/>
          </w:tcPr>
          <w:p w14:paraId="1DC5BB3E" w14:textId="77777777" w:rsidR="00BC20C9" w:rsidRDefault="00BC20C9" w:rsidP="003528B8">
            <w:pPr>
              <w:ind w:firstLine="0"/>
              <w:jc w:val="center"/>
            </w:pPr>
            <w:r>
              <w:t>JavaScript</w:t>
            </w:r>
          </w:p>
        </w:tc>
      </w:tr>
      <w:tr w:rsidR="00BC20C9" w14:paraId="17DA42C3" w14:textId="77777777" w:rsidTr="0099753E">
        <w:tc>
          <w:tcPr>
            <w:tcW w:w="4247" w:type="dxa"/>
            <w:vAlign w:val="center"/>
          </w:tcPr>
          <w:p w14:paraId="19EF7DEE" w14:textId="77777777" w:rsidR="00BC20C9" w:rsidRDefault="00BC20C9" w:rsidP="003528B8">
            <w:pPr>
              <w:ind w:firstLine="0"/>
              <w:jc w:val="center"/>
            </w:pPr>
            <w:r>
              <w:t>MVP</w:t>
            </w:r>
          </w:p>
        </w:tc>
        <w:tc>
          <w:tcPr>
            <w:tcW w:w="4247" w:type="dxa"/>
            <w:vAlign w:val="center"/>
          </w:tcPr>
          <w:p w14:paraId="13BEC00C" w14:textId="77777777" w:rsidR="00BC20C9" w:rsidRDefault="00BC20C9" w:rsidP="003528B8">
            <w:pPr>
              <w:ind w:firstLine="0"/>
              <w:jc w:val="center"/>
            </w:pPr>
            <w:r>
              <w:t>Minimum Viable Product</w:t>
            </w:r>
          </w:p>
        </w:tc>
      </w:tr>
      <w:tr w:rsidR="00BC20C9" w14:paraId="7551E2AF" w14:textId="77777777" w:rsidTr="0099753E">
        <w:tc>
          <w:tcPr>
            <w:tcW w:w="4247" w:type="dxa"/>
            <w:vAlign w:val="center"/>
          </w:tcPr>
          <w:p w14:paraId="2B3FE15F" w14:textId="77777777" w:rsidR="00BC20C9" w:rsidRDefault="00BC20C9" w:rsidP="0099753E">
            <w:pPr>
              <w:ind w:firstLine="0"/>
              <w:jc w:val="center"/>
            </w:pPr>
            <w:r>
              <w:t>PaaS</w:t>
            </w:r>
          </w:p>
        </w:tc>
        <w:tc>
          <w:tcPr>
            <w:tcW w:w="4247" w:type="dxa"/>
            <w:vAlign w:val="center"/>
          </w:tcPr>
          <w:p w14:paraId="4CB5CBA2" w14:textId="77777777" w:rsidR="00BC20C9" w:rsidRDefault="00BC20C9" w:rsidP="0099753E">
            <w:pPr>
              <w:ind w:firstLine="0"/>
              <w:jc w:val="center"/>
            </w:pPr>
            <w:r>
              <w:t>Platform as a Service</w:t>
            </w:r>
          </w:p>
        </w:tc>
      </w:tr>
      <w:tr w:rsidR="00BC20C9" w14:paraId="465E29E9" w14:textId="77777777" w:rsidTr="0099753E">
        <w:tc>
          <w:tcPr>
            <w:tcW w:w="4247" w:type="dxa"/>
            <w:vAlign w:val="center"/>
          </w:tcPr>
          <w:p w14:paraId="617255CC" w14:textId="77777777" w:rsidR="00BC20C9" w:rsidRDefault="00BC20C9" w:rsidP="003528B8">
            <w:pPr>
              <w:ind w:firstLine="0"/>
              <w:jc w:val="center"/>
            </w:pPr>
            <w:r>
              <w:t>PHP</w:t>
            </w:r>
          </w:p>
        </w:tc>
        <w:tc>
          <w:tcPr>
            <w:tcW w:w="4247" w:type="dxa"/>
            <w:vAlign w:val="center"/>
          </w:tcPr>
          <w:p w14:paraId="7A52679F" w14:textId="77777777" w:rsidR="00BC20C9" w:rsidRDefault="00BC20C9" w:rsidP="003528B8">
            <w:pPr>
              <w:ind w:firstLine="0"/>
              <w:jc w:val="center"/>
            </w:pPr>
            <w:r>
              <w:t>PHP: Hypertext Processor</w:t>
            </w:r>
          </w:p>
        </w:tc>
      </w:tr>
      <w:tr w:rsidR="00BC20C9" w14:paraId="0E93393B" w14:textId="77777777" w:rsidTr="0099753E">
        <w:tc>
          <w:tcPr>
            <w:tcW w:w="4247" w:type="dxa"/>
            <w:vAlign w:val="center"/>
          </w:tcPr>
          <w:p w14:paraId="257A9FE5" w14:textId="77777777" w:rsidR="00BC20C9" w:rsidRDefault="00BC20C9" w:rsidP="0099753E">
            <w:pPr>
              <w:ind w:firstLine="0"/>
              <w:jc w:val="center"/>
            </w:pPr>
            <w:r>
              <w:t>PS</w:t>
            </w:r>
          </w:p>
        </w:tc>
        <w:tc>
          <w:tcPr>
            <w:tcW w:w="4247" w:type="dxa"/>
            <w:vAlign w:val="center"/>
          </w:tcPr>
          <w:p w14:paraId="6C54DC45" w14:textId="77777777" w:rsidR="00BC20C9" w:rsidRDefault="00BC20C9" w:rsidP="0099753E">
            <w:pPr>
              <w:ind w:firstLine="0"/>
              <w:jc w:val="center"/>
            </w:pPr>
            <w:r>
              <w:t>PowerShell</w:t>
            </w:r>
          </w:p>
        </w:tc>
      </w:tr>
      <w:tr w:rsidR="00BC20C9" w14:paraId="0DCEE2AC" w14:textId="77777777" w:rsidTr="0099753E">
        <w:tc>
          <w:tcPr>
            <w:tcW w:w="4247" w:type="dxa"/>
            <w:vAlign w:val="center"/>
          </w:tcPr>
          <w:p w14:paraId="41075125" w14:textId="77777777" w:rsidR="00BC20C9" w:rsidRDefault="00BC20C9" w:rsidP="0099753E">
            <w:pPr>
              <w:ind w:firstLine="0"/>
              <w:jc w:val="center"/>
            </w:pPr>
            <w:r>
              <w:t>REST</w:t>
            </w:r>
          </w:p>
        </w:tc>
        <w:tc>
          <w:tcPr>
            <w:tcW w:w="4247" w:type="dxa"/>
            <w:vAlign w:val="center"/>
          </w:tcPr>
          <w:p w14:paraId="50C0C192" w14:textId="77777777" w:rsidR="00BC20C9" w:rsidRDefault="00BC20C9" w:rsidP="0099753E">
            <w:pPr>
              <w:ind w:firstLine="0"/>
              <w:jc w:val="center"/>
            </w:pPr>
            <w:r>
              <w:t>Representational State Transfer</w:t>
            </w:r>
          </w:p>
        </w:tc>
      </w:tr>
      <w:tr w:rsidR="00BC20C9" w14:paraId="093F5832" w14:textId="77777777" w:rsidTr="0099753E">
        <w:tc>
          <w:tcPr>
            <w:tcW w:w="4247" w:type="dxa"/>
            <w:vAlign w:val="center"/>
          </w:tcPr>
          <w:p w14:paraId="54DA91C9" w14:textId="77777777" w:rsidR="00BC20C9" w:rsidRDefault="00BC20C9" w:rsidP="0099753E">
            <w:pPr>
              <w:ind w:firstLine="0"/>
              <w:jc w:val="center"/>
            </w:pPr>
            <w:r>
              <w:t>URI</w:t>
            </w:r>
          </w:p>
        </w:tc>
        <w:tc>
          <w:tcPr>
            <w:tcW w:w="4247" w:type="dxa"/>
            <w:vAlign w:val="center"/>
          </w:tcPr>
          <w:p w14:paraId="6017B9CA" w14:textId="77777777" w:rsidR="00BC20C9" w:rsidRDefault="00BC20C9" w:rsidP="0099753E">
            <w:pPr>
              <w:ind w:firstLine="0"/>
              <w:jc w:val="center"/>
            </w:pPr>
            <w:r>
              <w:t>Uniform Resource Identifier</w:t>
            </w:r>
          </w:p>
        </w:tc>
      </w:tr>
      <w:tr w:rsidR="00BC20C9" w14:paraId="43FE0376" w14:textId="77777777" w:rsidTr="0099753E">
        <w:tc>
          <w:tcPr>
            <w:tcW w:w="4247" w:type="dxa"/>
            <w:vAlign w:val="center"/>
          </w:tcPr>
          <w:p w14:paraId="5E273986" w14:textId="77777777" w:rsidR="00BC20C9" w:rsidRDefault="00BC20C9" w:rsidP="0099753E">
            <w:pPr>
              <w:ind w:firstLine="0"/>
              <w:jc w:val="center"/>
            </w:pPr>
            <w:r>
              <w:t>URL</w:t>
            </w:r>
          </w:p>
        </w:tc>
        <w:tc>
          <w:tcPr>
            <w:tcW w:w="4247" w:type="dxa"/>
            <w:vAlign w:val="center"/>
          </w:tcPr>
          <w:p w14:paraId="21D6AED6" w14:textId="77777777" w:rsidR="00BC20C9" w:rsidRDefault="00BC20C9" w:rsidP="0099753E">
            <w:pPr>
              <w:ind w:firstLine="0"/>
              <w:jc w:val="center"/>
            </w:pPr>
            <w:r>
              <w:t>Uniform Resource Locator</w:t>
            </w:r>
          </w:p>
        </w:tc>
      </w:tr>
      <w:tr w:rsidR="00BC20C9" w14:paraId="30595A00" w14:textId="77777777" w:rsidTr="0099753E">
        <w:tc>
          <w:tcPr>
            <w:tcW w:w="4247" w:type="dxa"/>
            <w:vAlign w:val="center"/>
          </w:tcPr>
          <w:p w14:paraId="02D796CB" w14:textId="77777777" w:rsidR="00BC20C9" w:rsidRDefault="00BC20C9" w:rsidP="0099753E">
            <w:pPr>
              <w:ind w:firstLine="0"/>
              <w:jc w:val="center"/>
            </w:pPr>
            <w:r>
              <w:t>UX</w:t>
            </w:r>
          </w:p>
        </w:tc>
        <w:tc>
          <w:tcPr>
            <w:tcW w:w="4247" w:type="dxa"/>
            <w:vAlign w:val="center"/>
          </w:tcPr>
          <w:p w14:paraId="23C0A3D1" w14:textId="77777777" w:rsidR="00BC20C9" w:rsidRDefault="00BC20C9" w:rsidP="0099753E">
            <w:pPr>
              <w:ind w:firstLine="0"/>
              <w:jc w:val="center"/>
            </w:pPr>
            <w:r>
              <w:t>User eXperience</w:t>
            </w:r>
          </w:p>
        </w:tc>
      </w:tr>
      <w:tr w:rsidR="00BC20C9" w14:paraId="71319E36" w14:textId="77777777" w:rsidTr="0099753E">
        <w:tc>
          <w:tcPr>
            <w:tcW w:w="4247" w:type="dxa"/>
            <w:vAlign w:val="center"/>
          </w:tcPr>
          <w:p w14:paraId="6EDE9102" w14:textId="77777777" w:rsidR="00BC20C9" w:rsidRDefault="00BC20C9" w:rsidP="0099753E">
            <w:pPr>
              <w:ind w:firstLine="0"/>
              <w:jc w:val="center"/>
            </w:pPr>
            <w:r>
              <w:t>XML</w:t>
            </w:r>
          </w:p>
        </w:tc>
        <w:tc>
          <w:tcPr>
            <w:tcW w:w="4247" w:type="dxa"/>
            <w:vAlign w:val="center"/>
          </w:tcPr>
          <w:p w14:paraId="6B6DDFDA" w14:textId="77777777" w:rsidR="00BC20C9" w:rsidRDefault="00BC20C9" w:rsidP="0099753E">
            <w:pPr>
              <w:ind w:firstLine="0"/>
              <w:jc w:val="center"/>
            </w:pPr>
            <w:r>
              <w:t>Extensible Markup Langugage</w:t>
            </w:r>
          </w:p>
        </w:tc>
      </w:tr>
    </w:tbl>
    <w:p w14:paraId="178F6CBD" w14:textId="77777777" w:rsidR="004F1688" w:rsidRPr="004F1688" w:rsidRDefault="004F1688" w:rsidP="004F1688"/>
    <w:p w14:paraId="744B5085" w14:textId="77777777" w:rsidR="003A595A" w:rsidRPr="004900E4" w:rsidRDefault="003A595A" w:rsidP="003A595A">
      <w:pPr>
        <w:pStyle w:val="Fejezetcimszmozsnlkl"/>
      </w:pPr>
      <w:bookmarkStart w:id="80" w:name="_Toc468634556"/>
      <w:r w:rsidRPr="004900E4">
        <w:lastRenderedPageBreak/>
        <w:t>Függelék</w:t>
      </w:r>
      <w:bookmarkEnd w:id="80"/>
    </w:p>
    <w:p w14:paraId="085CF18F" w14:textId="77777777" w:rsidR="003A595A" w:rsidRPr="004900E4" w:rsidRDefault="003A595A" w:rsidP="003A595A"/>
    <w:p w14:paraId="70ABBC82" w14:textId="77777777" w:rsidR="003A595A" w:rsidRPr="004900E4" w:rsidRDefault="003A595A"/>
    <w:sectPr w:rsidR="003A595A" w:rsidRPr="004900E4" w:rsidSect="003A595A">
      <w:headerReference w:type="even" r:id="rId53"/>
      <w:footerReference w:type="default" r:id="rId5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1AD22" w14:textId="77777777" w:rsidR="0028353C" w:rsidRDefault="0028353C">
      <w:pPr>
        <w:spacing w:after="0" w:line="240" w:lineRule="auto"/>
      </w:pPr>
      <w:r>
        <w:separator/>
      </w:r>
    </w:p>
  </w:endnote>
  <w:endnote w:type="continuationSeparator" w:id="0">
    <w:p w14:paraId="6BA482DA" w14:textId="77777777" w:rsidR="0028353C" w:rsidRDefault="00283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5BE4C" w14:textId="77777777" w:rsidR="003C5AAC" w:rsidRDefault="003C5AAC">
    <w:pP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230719"/>
      <w:docPartObj>
        <w:docPartGallery w:val="Page Numbers (Bottom of Page)"/>
        <w:docPartUnique/>
      </w:docPartObj>
    </w:sdtPr>
    <w:sdtContent>
      <w:p w14:paraId="0CC18266" w14:textId="2E5A81C2" w:rsidR="003C5AAC" w:rsidRDefault="003C5AAC" w:rsidP="00E60372">
        <w:pPr>
          <w:pStyle w:val="llb"/>
          <w:jc w:val="center"/>
        </w:pPr>
        <w:r>
          <w:fldChar w:fldCharType="begin"/>
        </w:r>
        <w:r>
          <w:instrText>PAGE   \* MERGEFORMAT</w:instrText>
        </w:r>
        <w:r>
          <w:fldChar w:fldCharType="separate"/>
        </w:r>
        <w:r w:rsidR="00D5622A">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E5EC4" w14:textId="086BB38B" w:rsidR="003C5AAC" w:rsidRDefault="003C5AAC" w:rsidP="003A595A">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D5622A">
      <w:rPr>
        <w:rStyle w:val="Oldalszm"/>
        <w:noProof/>
      </w:rPr>
      <w:t>39</w:t>
    </w:r>
    <w:r>
      <w:rPr>
        <w:rStyle w:val="Oldalszm"/>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392BC" w14:textId="77777777" w:rsidR="0028353C" w:rsidRDefault="0028353C">
      <w:pPr>
        <w:spacing w:after="0" w:line="240" w:lineRule="auto"/>
      </w:pPr>
      <w:r>
        <w:separator/>
      </w:r>
    </w:p>
  </w:footnote>
  <w:footnote w:type="continuationSeparator" w:id="0">
    <w:p w14:paraId="47170390" w14:textId="77777777" w:rsidR="0028353C" w:rsidRDefault="002835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953B8" w14:textId="77777777" w:rsidR="003C5AAC" w:rsidRDefault="003C5AAC"/>
  <w:p w14:paraId="357DAAE9" w14:textId="77777777" w:rsidR="003C5AAC" w:rsidRDefault="003C5AAC"/>
  <w:p w14:paraId="31128A3B" w14:textId="77777777" w:rsidR="003C5AAC" w:rsidRDefault="003C5AA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F48"/>
    <w:multiLevelType w:val="hybridMultilevel"/>
    <w:tmpl w:val="45AA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1B2A56"/>
    <w:multiLevelType w:val="hybridMultilevel"/>
    <w:tmpl w:val="CE5419FC"/>
    <w:lvl w:ilvl="0" w:tplc="197287D4">
      <w:start w:val="1"/>
      <w:numFmt w:val="decimal"/>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EE0508"/>
    <w:multiLevelType w:val="multilevel"/>
    <w:tmpl w:val="418E4214"/>
    <w:numStyleLink w:val="tmutatszmozottlista"/>
  </w:abstractNum>
  <w:abstractNum w:abstractNumId="4" w15:restartNumberingAfterBreak="0">
    <w:nsid w:val="24714C7E"/>
    <w:multiLevelType w:val="hybridMultilevel"/>
    <w:tmpl w:val="EC18E3A0"/>
    <w:lvl w:ilvl="0" w:tplc="223EF40A">
      <w:start w:val="1"/>
      <w:numFmt w:val="upperRoman"/>
      <w:pStyle w:val="Fejezetcmtartalomjegyzknlkl"/>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5C7C44"/>
    <w:multiLevelType w:val="hybridMultilevel"/>
    <w:tmpl w:val="A8B81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E0D569E"/>
    <w:multiLevelType w:val="hybridMultilevel"/>
    <w:tmpl w:val="52F2A0E4"/>
    <w:lvl w:ilvl="0" w:tplc="A922282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3C587E"/>
    <w:multiLevelType w:val="hybridMultilevel"/>
    <w:tmpl w:val="3D147234"/>
    <w:lvl w:ilvl="0" w:tplc="CE6A77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895D21"/>
    <w:multiLevelType w:val="hybridMultilevel"/>
    <w:tmpl w:val="EA4039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9C3B84"/>
    <w:multiLevelType w:val="multilevel"/>
    <w:tmpl w:val="A052E1AE"/>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1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1"/>
  </w:num>
  <w:num w:numId="3">
    <w:abstractNumId w:val="7"/>
  </w:num>
  <w:num w:numId="4">
    <w:abstractNumId w:val="3"/>
  </w:num>
  <w:num w:numId="5">
    <w:abstractNumId w:val="12"/>
  </w:num>
  <w:num w:numId="6">
    <w:abstractNumId w:val="9"/>
  </w:num>
  <w:num w:numId="7">
    <w:abstractNumId w:val="6"/>
  </w:num>
  <w:num w:numId="8">
    <w:abstractNumId w:val="8"/>
  </w:num>
  <w:num w:numId="9">
    <w:abstractNumId w:val="1"/>
  </w:num>
  <w:num w:numId="10">
    <w:abstractNumId w:val="10"/>
  </w:num>
  <w:num w:numId="11">
    <w:abstractNumId w:val="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A0343"/>
    <w:rsid w:val="000200EA"/>
    <w:rsid w:val="00030504"/>
    <w:rsid w:val="00031482"/>
    <w:rsid w:val="000334B9"/>
    <w:rsid w:val="00033789"/>
    <w:rsid w:val="000342AE"/>
    <w:rsid w:val="00034375"/>
    <w:rsid w:val="0004288E"/>
    <w:rsid w:val="0005516D"/>
    <w:rsid w:val="00064E80"/>
    <w:rsid w:val="00074EFE"/>
    <w:rsid w:val="00076BB5"/>
    <w:rsid w:val="000A3C06"/>
    <w:rsid w:val="000A41A3"/>
    <w:rsid w:val="000A45FB"/>
    <w:rsid w:val="000B015E"/>
    <w:rsid w:val="000B08D1"/>
    <w:rsid w:val="000C3705"/>
    <w:rsid w:val="000D01B4"/>
    <w:rsid w:val="000D257F"/>
    <w:rsid w:val="000D42CD"/>
    <w:rsid w:val="000D64E3"/>
    <w:rsid w:val="000D6E37"/>
    <w:rsid w:val="000E7729"/>
    <w:rsid w:val="000F2F64"/>
    <w:rsid w:val="00107F1C"/>
    <w:rsid w:val="0012048D"/>
    <w:rsid w:val="001204A4"/>
    <w:rsid w:val="00120779"/>
    <w:rsid w:val="001238A3"/>
    <w:rsid w:val="0012562A"/>
    <w:rsid w:val="001258F3"/>
    <w:rsid w:val="00130D96"/>
    <w:rsid w:val="00132D1F"/>
    <w:rsid w:val="00134AA8"/>
    <w:rsid w:val="00136604"/>
    <w:rsid w:val="00137C63"/>
    <w:rsid w:val="00141A6F"/>
    <w:rsid w:val="00146C20"/>
    <w:rsid w:val="00152055"/>
    <w:rsid w:val="00161BC7"/>
    <w:rsid w:val="00171153"/>
    <w:rsid w:val="00174A18"/>
    <w:rsid w:val="0017518D"/>
    <w:rsid w:val="00177A89"/>
    <w:rsid w:val="001818BA"/>
    <w:rsid w:val="00186210"/>
    <w:rsid w:val="00186AD0"/>
    <w:rsid w:val="00187941"/>
    <w:rsid w:val="0019222A"/>
    <w:rsid w:val="00197BE9"/>
    <w:rsid w:val="001A2967"/>
    <w:rsid w:val="001B6F03"/>
    <w:rsid w:val="001C612F"/>
    <w:rsid w:val="001D05B1"/>
    <w:rsid w:val="001D1B51"/>
    <w:rsid w:val="001D1E4A"/>
    <w:rsid w:val="001D37D1"/>
    <w:rsid w:val="001E30D9"/>
    <w:rsid w:val="001F05A3"/>
    <w:rsid w:val="001F2473"/>
    <w:rsid w:val="001F2946"/>
    <w:rsid w:val="001F6895"/>
    <w:rsid w:val="00200C8E"/>
    <w:rsid w:val="00202981"/>
    <w:rsid w:val="00202E27"/>
    <w:rsid w:val="0020324C"/>
    <w:rsid w:val="00215B9E"/>
    <w:rsid w:val="00217295"/>
    <w:rsid w:val="002225A8"/>
    <w:rsid w:val="002336BD"/>
    <w:rsid w:val="002509E9"/>
    <w:rsid w:val="00255D5B"/>
    <w:rsid w:val="0025768A"/>
    <w:rsid w:val="00263C0B"/>
    <w:rsid w:val="002709AB"/>
    <w:rsid w:val="00272B6D"/>
    <w:rsid w:val="00272FD0"/>
    <w:rsid w:val="00274F1B"/>
    <w:rsid w:val="00274F81"/>
    <w:rsid w:val="002768E0"/>
    <w:rsid w:val="0028353C"/>
    <w:rsid w:val="00285803"/>
    <w:rsid w:val="00290005"/>
    <w:rsid w:val="00290497"/>
    <w:rsid w:val="00291430"/>
    <w:rsid w:val="00291A33"/>
    <w:rsid w:val="002A65CD"/>
    <w:rsid w:val="002A71F6"/>
    <w:rsid w:val="002B0C4E"/>
    <w:rsid w:val="002B5C77"/>
    <w:rsid w:val="002B698A"/>
    <w:rsid w:val="002B7990"/>
    <w:rsid w:val="002C690D"/>
    <w:rsid w:val="002D002A"/>
    <w:rsid w:val="002D2EE1"/>
    <w:rsid w:val="002D5678"/>
    <w:rsid w:val="002E4F4D"/>
    <w:rsid w:val="002E679D"/>
    <w:rsid w:val="002E6CE1"/>
    <w:rsid w:val="002F1A7D"/>
    <w:rsid w:val="002F6BEB"/>
    <w:rsid w:val="002F79AA"/>
    <w:rsid w:val="00302C7B"/>
    <w:rsid w:val="003067AF"/>
    <w:rsid w:val="0031157C"/>
    <w:rsid w:val="00311DC5"/>
    <w:rsid w:val="003146CC"/>
    <w:rsid w:val="0032170D"/>
    <w:rsid w:val="00321B06"/>
    <w:rsid w:val="00326345"/>
    <w:rsid w:val="003279AF"/>
    <w:rsid w:val="0033185E"/>
    <w:rsid w:val="00334361"/>
    <w:rsid w:val="00335B74"/>
    <w:rsid w:val="00343E16"/>
    <w:rsid w:val="003469E4"/>
    <w:rsid w:val="003528B8"/>
    <w:rsid w:val="00355C7D"/>
    <w:rsid w:val="00363F06"/>
    <w:rsid w:val="003658C2"/>
    <w:rsid w:val="003719A0"/>
    <w:rsid w:val="00380761"/>
    <w:rsid w:val="00385D8F"/>
    <w:rsid w:val="003A0BAB"/>
    <w:rsid w:val="003A2DE0"/>
    <w:rsid w:val="003A595A"/>
    <w:rsid w:val="003A7808"/>
    <w:rsid w:val="003B19CD"/>
    <w:rsid w:val="003B547E"/>
    <w:rsid w:val="003B69CE"/>
    <w:rsid w:val="003C5AAC"/>
    <w:rsid w:val="003F07AC"/>
    <w:rsid w:val="003F7B2D"/>
    <w:rsid w:val="00400A45"/>
    <w:rsid w:val="004102D4"/>
    <w:rsid w:val="00413EF7"/>
    <w:rsid w:val="00414CA7"/>
    <w:rsid w:val="00422395"/>
    <w:rsid w:val="00425CF1"/>
    <w:rsid w:val="004279EC"/>
    <w:rsid w:val="0043444C"/>
    <w:rsid w:val="00434915"/>
    <w:rsid w:val="004351C9"/>
    <w:rsid w:val="0043769B"/>
    <w:rsid w:val="004455DE"/>
    <w:rsid w:val="00452EEF"/>
    <w:rsid w:val="00467044"/>
    <w:rsid w:val="00477ED0"/>
    <w:rsid w:val="00483892"/>
    <w:rsid w:val="00486B65"/>
    <w:rsid w:val="004900E4"/>
    <w:rsid w:val="00496034"/>
    <w:rsid w:val="004A3A0C"/>
    <w:rsid w:val="004B0064"/>
    <w:rsid w:val="004B0C6A"/>
    <w:rsid w:val="004B44C7"/>
    <w:rsid w:val="004B6A3C"/>
    <w:rsid w:val="004C030D"/>
    <w:rsid w:val="004C03A3"/>
    <w:rsid w:val="004C16D5"/>
    <w:rsid w:val="004C2A5F"/>
    <w:rsid w:val="004D3582"/>
    <w:rsid w:val="004D414E"/>
    <w:rsid w:val="004E0A53"/>
    <w:rsid w:val="004E3DC6"/>
    <w:rsid w:val="004E7B00"/>
    <w:rsid w:val="004F1688"/>
    <w:rsid w:val="004F3732"/>
    <w:rsid w:val="004F5ED1"/>
    <w:rsid w:val="00503010"/>
    <w:rsid w:val="00503C96"/>
    <w:rsid w:val="00515CF1"/>
    <w:rsid w:val="005207BF"/>
    <w:rsid w:val="00527056"/>
    <w:rsid w:val="00532A2C"/>
    <w:rsid w:val="00534C45"/>
    <w:rsid w:val="005411F2"/>
    <w:rsid w:val="00544277"/>
    <w:rsid w:val="00551A1F"/>
    <w:rsid w:val="00553A7B"/>
    <w:rsid w:val="00555D9C"/>
    <w:rsid w:val="00560AA0"/>
    <w:rsid w:val="005619DA"/>
    <w:rsid w:val="005753E6"/>
    <w:rsid w:val="00580CD5"/>
    <w:rsid w:val="00583683"/>
    <w:rsid w:val="00583DC2"/>
    <w:rsid w:val="005842A5"/>
    <w:rsid w:val="005A095C"/>
    <w:rsid w:val="005A1A63"/>
    <w:rsid w:val="005A4C44"/>
    <w:rsid w:val="005A65E7"/>
    <w:rsid w:val="005B2E3B"/>
    <w:rsid w:val="005D1997"/>
    <w:rsid w:val="005D1A18"/>
    <w:rsid w:val="005D690E"/>
    <w:rsid w:val="005E3A5D"/>
    <w:rsid w:val="005E41A2"/>
    <w:rsid w:val="005E7334"/>
    <w:rsid w:val="00601548"/>
    <w:rsid w:val="00606798"/>
    <w:rsid w:val="00607DEA"/>
    <w:rsid w:val="00610AC1"/>
    <w:rsid w:val="00611D40"/>
    <w:rsid w:val="0061276A"/>
    <w:rsid w:val="006151C4"/>
    <w:rsid w:val="006164C0"/>
    <w:rsid w:val="00623E8B"/>
    <w:rsid w:val="00625865"/>
    <w:rsid w:val="006267D9"/>
    <w:rsid w:val="00634B5B"/>
    <w:rsid w:val="0066450B"/>
    <w:rsid w:val="00666C46"/>
    <w:rsid w:val="00667B0F"/>
    <w:rsid w:val="0067569F"/>
    <w:rsid w:val="006767F8"/>
    <w:rsid w:val="006820F2"/>
    <w:rsid w:val="0068613F"/>
    <w:rsid w:val="006905B4"/>
    <w:rsid w:val="006A0343"/>
    <w:rsid w:val="006A1C6E"/>
    <w:rsid w:val="006A4664"/>
    <w:rsid w:val="006D5E8B"/>
    <w:rsid w:val="006D6A9F"/>
    <w:rsid w:val="006D71A2"/>
    <w:rsid w:val="006E7A94"/>
    <w:rsid w:val="006F17C8"/>
    <w:rsid w:val="006F78AE"/>
    <w:rsid w:val="00707F11"/>
    <w:rsid w:val="00731EFD"/>
    <w:rsid w:val="00732DA8"/>
    <w:rsid w:val="007447C4"/>
    <w:rsid w:val="00753138"/>
    <w:rsid w:val="007545B1"/>
    <w:rsid w:val="0076271E"/>
    <w:rsid w:val="00767B5B"/>
    <w:rsid w:val="00773977"/>
    <w:rsid w:val="00773E62"/>
    <w:rsid w:val="007828AA"/>
    <w:rsid w:val="00786D95"/>
    <w:rsid w:val="00792594"/>
    <w:rsid w:val="00796171"/>
    <w:rsid w:val="00797A7B"/>
    <w:rsid w:val="007A1334"/>
    <w:rsid w:val="007B041A"/>
    <w:rsid w:val="007C03A8"/>
    <w:rsid w:val="007C2A7D"/>
    <w:rsid w:val="007C4102"/>
    <w:rsid w:val="007C41A1"/>
    <w:rsid w:val="007C5962"/>
    <w:rsid w:val="007D2654"/>
    <w:rsid w:val="007E210F"/>
    <w:rsid w:val="007E7978"/>
    <w:rsid w:val="007F1CA7"/>
    <w:rsid w:val="007F7928"/>
    <w:rsid w:val="00805927"/>
    <w:rsid w:val="0081066A"/>
    <w:rsid w:val="00810FA9"/>
    <w:rsid w:val="0081569B"/>
    <w:rsid w:val="008234E6"/>
    <w:rsid w:val="00831E3E"/>
    <w:rsid w:val="008334F8"/>
    <w:rsid w:val="00833A11"/>
    <w:rsid w:val="00836F1A"/>
    <w:rsid w:val="0084124E"/>
    <w:rsid w:val="00841CF0"/>
    <w:rsid w:val="00843E78"/>
    <w:rsid w:val="008530B7"/>
    <w:rsid w:val="00865B5B"/>
    <w:rsid w:val="00867789"/>
    <w:rsid w:val="0087310E"/>
    <w:rsid w:val="00873656"/>
    <w:rsid w:val="00873F0C"/>
    <w:rsid w:val="00874FAF"/>
    <w:rsid w:val="008808F0"/>
    <w:rsid w:val="00881FF1"/>
    <w:rsid w:val="00891AD0"/>
    <w:rsid w:val="008965EA"/>
    <w:rsid w:val="008A65C0"/>
    <w:rsid w:val="008B5476"/>
    <w:rsid w:val="008B56FE"/>
    <w:rsid w:val="008B6AF6"/>
    <w:rsid w:val="008B7DCE"/>
    <w:rsid w:val="008D0368"/>
    <w:rsid w:val="008D303F"/>
    <w:rsid w:val="008D4747"/>
    <w:rsid w:val="008D5D28"/>
    <w:rsid w:val="008D617F"/>
    <w:rsid w:val="008F1309"/>
    <w:rsid w:val="008F37EE"/>
    <w:rsid w:val="008F3AC1"/>
    <w:rsid w:val="008F4D13"/>
    <w:rsid w:val="00904B50"/>
    <w:rsid w:val="00905F8A"/>
    <w:rsid w:val="00907F81"/>
    <w:rsid w:val="0091042A"/>
    <w:rsid w:val="009104C0"/>
    <w:rsid w:val="00914F68"/>
    <w:rsid w:val="00917F90"/>
    <w:rsid w:val="009324FD"/>
    <w:rsid w:val="00932AF2"/>
    <w:rsid w:val="00932B89"/>
    <w:rsid w:val="00933540"/>
    <w:rsid w:val="0093475E"/>
    <w:rsid w:val="009360F2"/>
    <w:rsid w:val="00941991"/>
    <w:rsid w:val="00941D25"/>
    <w:rsid w:val="00950D7E"/>
    <w:rsid w:val="00953D7B"/>
    <w:rsid w:val="00955066"/>
    <w:rsid w:val="009563F9"/>
    <w:rsid w:val="00956664"/>
    <w:rsid w:val="00957680"/>
    <w:rsid w:val="00975865"/>
    <w:rsid w:val="00975B1A"/>
    <w:rsid w:val="00981715"/>
    <w:rsid w:val="00992901"/>
    <w:rsid w:val="009929EB"/>
    <w:rsid w:val="009935CC"/>
    <w:rsid w:val="0099713F"/>
    <w:rsid w:val="0099753E"/>
    <w:rsid w:val="009B3A1E"/>
    <w:rsid w:val="009B4B0C"/>
    <w:rsid w:val="009B727D"/>
    <w:rsid w:val="009C564A"/>
    <w:rsid w:val="009C6F81"/>
    <w:rsid w:val="009C6F88"/>
    <w:rsid w:val="009D491C"/>
    <w:rsid w:val="009D5374"/>
    <w:rsid w:val="009E057D"/>
    <w:rsid w:val="009F5664"/>
    <w:rsid w:val="00A05D8A"/>
    <w:rsid w:val="00A07664"/>
    <w:rsid w:val="00A148D3"/>
    <w:rsid w:val="00A14D5E"/>
    <w:rsid w:val="00A224BD"/>
    <w:rsid w:val="00A23016"/>
    <w:rsid w:val="00A23D54"/>
    <w:rsid w:val="00A30E01"/>
    <w:rsid w:val="00A426C8"/>
    <w:rsid w:val="00A478E2"/>
    <w:rsid w:val="00A51774"/>
    <w:rsid w:val="00A5688E"/>
    <w:rsid w:val="00A64098"/>
    <w:rsid w:val="00A6781E"/>
    <w:rsid w:val="00A67AAF"/>
    <w:rsid w:val="00A70A54"/>
    <w:rsid w:val="00A74AC2"/>
    <w:rsid w:val="00A76F88"/>
    <w:rsid w:val="00A84D6A"/>
    <w:rsid w:val="00A86577"/>
    <w:rsid w:val="00AA04F9"/>
    <w:rsid w:val="00AA0BB3"/>
    <w:rsid w:val="00AA7D80"/>
    <w:rsid w:val="00AB2FA9"/>
    <w:rsid w:val="00AB6D89"/>
    <w:rsid w:val="00AC233B"/>
    <w:rsid w:val="00AC6278"/>
    <w:rsid w:val="00AD655C"/>
    <w:rsid w:val="00AE7537"/>
    <w:rsid w:val="00AF303B"/>
    <w:rsid w:val="00B06D5B"/>
    <w:rsid w:val="00B155B4"/>
    <w:rsid w:val="00B158E9"/>
    <w:rsid w:val="00B162A5"/>
    <w:rsid w:val="00B264D0"/>
    <w:rsid w:val="00B31729"/>
    <w:rsid w:val="00B320A3"/>
    <w:rsid w:val="00B329CD"/>
    <w:rsid w:val="00B33FF2"/>
    <w:rsid w:val="00B3704E"/>
    <w:rsid w:val="00B3791C"/>
    <w:rsid w:val="00B51220"/>
    <w:rsid w:val="00B528C2"/>
    <w:rsid w:val="00B57A77"/>
    <w:rsid w:val="00B72011"/>
    <w:rsid w:val="00B77C43"/>
    <w:rsid w:val="00B80B62"/>
    <w:rsid w:val="00B92FFA"/>
    <w:rsid w:val="00B9458C"/>
    <w:rsid w:val="00B94F7D"/>
    <w:rsid w:val="00B950FF"/>
    <w:rsid w:val="00BB3166"/>
    <w:rsid w:val="00BB325B"/>
    <w:rsid w:val="00BC20C9"/>
    <w:rsid w:val="00BC4F52"/>
    <w:rsid w:val="00BD42EC"/>
    <w:rsid w:val="00BD6A3E"/>
    <w:rsid w:val="00BE5BD3"/>
    <w:rsid w:val="00BE6F88"/>
    <w:rsid w:val="00C072EA"/>
    <w:rsid w:val="00C1329A"/>
    <w:rsid w:val="00C16681"/>
    <w:rsid w:val="00C16DAE"/>
    <w:rsid w:val="00C208FF"/>
    <w:rsid w:val="00C27BE3"/>
    <w:rsid w:val="00C42BA8"/>
    <w:rsid w:val="00C44BEF"/>
    <w:rsid w:val="00C45E10"/>
    <w:rsid w:val="00C526CF"/>
    <w:rsid w:val="00C52C47"/>
    <w:rsid w:val="00C52E0E"/>
    <w:rsid w:val="00C552CA"/>
    <w:rsid w:val="00C56014"/>
    <w:rsid w:val="00C625AC"/>
    <w:rsid w:val="00C626BE"/>
    <w:rsid w:val="00C71E5B"/>
    <w:rsid w:val="00C72995"/>
    <w:rsid w:val="00C7562C"/>
    <w:rsid w:val="00C8001B"/>
    <w:rsid w:val="00C8240D"/>
    <w:rsid w:val="00C90B17"/>
    <w:rsid w:val="00C93F30"/>
    <w:rsid w:val="00C956E4"/>
    <w:rsid w:val="00CA0416"/>
    <w:rsid w:val="00CA11C1"/>
    <w:rsid w:val="00CA2204"/>
    <w:rsid w:val="00CA2441"/>
    <w:rsid w:val="00CA6223"/>
    <w:rsid w:val="00CB13AD"/>
    <w:rsid w:val="00CB2BED"/>
    <w:rsid w:val="00CB39A6"/>
    <w:rsid w:val="00CB460E"/>
    <w:rsid w:val="00CB5949"/>
    <w:rsid w:val="00CC0430"/>
    <w:rsid w:val="00CC1693"/>
    <w:rsid w:val="00CD723B"/>
    <w:rsid w:val="00CE0B94"/>
    <w:rsid w:val="00CE392C"/>
    <w:rsid w:val="00CE7C1F"/>
    <w:rsid w:val="00CF2492"/>
    <w:rsid w:val="00CF3C25"/>
    <w:rsid w:val="00D00650"/>
    <w:rsid w:val="00D00BCA"/>
    <w:rsid w:val="00D03CDD"/>
    <w:rsid w:val="00D222B6"/>
    <w:rsid w:val="00D23013"/>
    <w:rsid w:val="00D23E62"/>
    <w:rsid w:val="00D2420F"/>
    <w:rsid w:val="00D33B91"/>
    <w:rsid w:val="00D33E44"/>
    <w:rsid w:val="00D464E5"/>
    <w:rsid w:val="00D47C25"/>
    <w:rsid w:val="00D53909"/>
    <w:rsid w:val="00D5612F"/>
    <w:rsid w:val="00D5622A"/>
    <w:rsid w:val="00D57A04"/>
    <w:rsid w:val="00D6104F"/>
    <w:rsid w:val="00D61F00"/>
    <w:rsid w:val="00D630D1"/>
    <w:rsid w:val="00D657E3"/>
    <w:rsid w:val="00D702A2"/>
    <w:rsid w:val="00D75396"/>
    <w:rsid w:val="00D75785"/>
    <w:rsid w:val="00D778A3"/>
    <w:rsid w:val="00D83DDF"/>
    <w:rsid w:val="00D91A04"/>
    <w:rsid w:val="00D92AF9"/>
    <w:rsid w:val="00D94F51"/>
    <w:rsid w:val="00D97727"/>
    <w:rsid w:val="00DA1C5F"/>
    <w:rsid w:val="00DB67C8"/>
    <w:rsid w:val="00DD050B"/>
    <w:rsid w:val="00DD1804"/>
    <w:rsid w:val="00DD3498"/>
    <w:rsid w:val="00DE140D"/>
    <w:rsid w:val="00DE2313"/>
    <w:rsid w:val="00E0092D"/>
    <w:rsid w:val="00E017A0"/>
    <w:rsid w:val="00E028FE"/>
    <w:rsid w:val="00E033A7"/>
    <w:rsid w:val="00E11621"/>
    <w:rsid w:val="00E12A22"/>
    <w:rsid w:val="00E30A0F"/>
    <w:rsid w:val="00E35539"/>
    <w:rsid w:val="00E36622"/>
    <w:rsid w:val="00E37A44"/>
    <w:rsid w:val="00E4566D"/>
    <w:rsid w:val="00E60372"/>
    <w:rsid w:val="00E70AC6"/>
    <w:rsid w:val="00E8522E"/>
    <w:rsid w:val="00E8600B"/>
    <w:rsid w:val="00E95C43"/>
    <w:rsid w:val="00EA2B30"/>
    <w:rsid w:val="00EA329D"/>
    <w:rsid w:val="00EA362C"/>
    <w:rsid w:val="00EB6D35"/>
    <w:rsid w:val="00EC69B1"/>
    <w:rsid w:val="00ED3663"/>
    <w:rsid w:val="00ED3683"/>
    <w:rsid w:val="00ED72FE"/>
    <w:rsid w:val="00ED76C8"/>
    <w:rsid w:val="00EE0B70"/>
    <w:rsid w:val="00EE1B2D"/>
    <w:rsid w:val="00EE1C54"/>
    <w:rsid w:val="00EE5653"/>
    <w:rsid w:val="00EF4758"/>
    <w:rsid w:val="00F00412"/>
    <w:rsid w:val="00F04DD5"/>
    <w:rsid w:val="00F11101"/>
    <w:rsid w:val="00F1400A"/>
    <w:rsid w:val="00F163F2"/>
    <w:rsid w:val="00F23C07"/>
    <w:rsid w:val="00F27ABC"/>
    <w:rsid w:val="00F34C28"/>
    <w:rsid w:val="00F35F92"/>
    <w:rsid w:val="00F4180E"/>
    <w:rsid w:val="00F44808"/>
    <w:rsid w:val="00F45372"/>
    <w:rsid w:val="00F5209D"/>
    <w:rsid w:val="00F54AD6"/>
    <w:rsid w:val="00F5508C"/>
    <w:rsid w:val="00F57786"/>
    <w:rsid w:val="00F57D6A"/>
    <w:rsid w:val="00F60747"/>
    <w:rsid w:val="00F72E03"/>
    <w:rsid w:val="00F86157"/>
    <w:rsid w:val="00F86A93"/>
    <w:rsid w:val="00F924C1"/>
    <w:rsid w:val="00FA46A9"/>
    <w:rsid w:val="00FB200E"/>
    <w:rsid w:val="00FB3287"/>
    <w:rsid w:val="00FB7F94"/>
    <w:rsid w:val="00FC6F0F"/>
    <w:rsid w:val="00FC7B9F"/>
    <w:rsid w:val="00FD0726"/>
    <w:rsid w:val="00FD4B31"/>
    <w:rsid w:val="00FE34AB"/>
    <w:rsid w:val="00FE3E75"/>
    <w:rsid w:val="00FE486A"/>
    <w:rsid w:val="00FF404F"/>
    <w:rsid w:val="00FF6C9D"/>
    <w:rsid w:val="00FF7CC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C88A14"/>
  <w15:docId w15:val="{CB8A86A7-798E-4203-837C-AF401AB8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3A595A"/>
    <w:pPr>
      <w:spacing w:after="120" w:line="360" w:lineRule="auto"/>
      <w:ind w:firstLine="720"/>
      <w:jc w:val="both"/>
    </w:pPr>
    <w:rPr>
      <w:rFonts w:ascii="Times New Roman" w:eastAsia="Times New Roman" w:hAnsi="Times New Roman" w:cs="Times New Roman"/>
      <w:sz w:val="24"/>
      <w:szCs w:val="24"/>
      <w:lang w:val="hu-HU"/>
    </w:rPr>
  </w:style>
  <w:style w:type="paragraph" w:styleId="Cmsor1">
    <w:name w:val="heading 1"/>
    <w:basedOn w:val="Norml"/>
    <w:next w:val="Norml"/>
    <w:link w:val="Cmsor1Char"/>
    <w:autoRedefine/>
    <w:qFormat/>
    <w:rsid w:val="003A595A"/>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rsid w:val="003A595A"/>
    <w:pPr>
      <w:keepNext/>
      <w:numPr>
        <w:ilvl w:val="1"/>
        <w:numId w:val="2"/>
      </w:numPr>
      <w:spacing w:before="240" w:after="60"/>
      <w:outlineLvl w:val="1"/>
    </w:pPr>
    <w:rPr>
      <w:rFonts w:cs="Arial"/>
      <w:b/>
      <w:bCs/>
      <w:iCs/>
      <w:sz w:val="32"/>
      <w:szCs w:val="28"/>
    </w:rPr>
  </w:style>
  <w:style w:type="paragraph" w:styleId="Cmsor3">
    <w:name w:val="heading 3"/>
    <w:basedOn w:val="Norml"/>
    <w:next w:val="Norml"/>
    <w:link w:val="Cmsor3Char"/>
    <w:autoRedefine/>
    <w:qFormat/>
    <w:rsid w:val="003A595A"/>
    <w:pPr>
      <w:keepNext/>
      <w:numPr>
        <w:ilvl w:val="2"/>
        <w:numId w:val="2"/>
      </w:numPr>
      <w:spacing w:before="240" w:after="60"/>
      <w:outlineLvl w:val="2"/>
    </w:pPr>
    <w:rPr>
      <w:rFonts w:cs="Arial"/>
      <w:b/>
      <w:bCs/>
      <w:sz w:val="28"/>
      <w:szCs w:val="26"/>
    </w:rPr>
  </w:style>
  <w:style w:type="paragraph" w:styleId="Cmsor4">
    <w:name w:val="heading 4"/>
    <w:basedOn w:val="Norml"/>
    <w:next w:val="Norml"/>
    <w:link w:val="Cmsor4Char"/>
    <w:autoRedefine/>
    <w:qFormat/>
    <w:rsid w:val="003A595A"/>
    <w:pPr>
      <w:keepNext/>
      <w:numPr>
        <w:ilvl w:val="3"/>
        <w:numId w:val="2"/>
      </w:numPr>
      <w:spacing w:before="240" w:after="60"/>
      <w:outlineLvl w:val="3"/>
    </w:pPr>
    <w:rPr>
      <w:b/>
      <w:bCs/>
      <w:szCs w:val="28"/>
    </w:rPr>
  </w:style>
  <w:style w:type="paragraph" w:styleId="Cmsor5">
    <w:name w:val="heading 5"/>
    <w:basedOn w:val="Norml"/>
    <w:next w:val="Norml"/>
    <w:link w:val="Cmsor5Char"/>
    <w:rsid w:val="003A595A"/>
    <w:pPr>
      <w:numPr>
        <w:ilvl w:val="4"/>
        <w:numId w:val="2"/>
      </w:numPr>
      <w:spacing w:before="240" w:after="60"/>
      <w:outlineLvl w:val="4"/>
    </w:pPr>
    <w:rPr>
      <w:b/>
      <w:bCs/>
      <w:i/>
      <w:iCs/>
      <w:sz w:val="26"/>
      <w:szCs w:val="26"/>
    </w:rPr>
  </w:style>
  <w:style w:type="paragraph" w:styleId="Cmsor6">
    <w:name w:val="heading 6"/>
    <w:basedOn w:val="Norml"/>
    <w:next w:val="Norml"/>
    <w:link w:val="Cmsor6Char"/>
    <w:rsid w:val="003A595A"/>
    <w:pPr>
      <w:numPr>
        <w:ilvl w:val="5"/>
        <w:numId w:val="2"/>
      </w:numPr>
      <w:spacing w:before="240" w:after="60"/>
      <w:outlineLvl w:val="5"/>
    </w:pPr>
    <w:rPr>
      <w:b/>
      <w:bCs/>
      <w:sz w:val="22"/>
      <w:szCs w:val="22"/>
    </w:rPr>
  </w:style>
  <w:style w:type="paragraph" w:styleId="Cmsor7">
    <w:name w:val="heading 7"/>
    <w:basedOn w:val="Norml"/>
    <w:next w:val="Norml"/>
    <w:link w:val="Cmsor7Char"/>
    <w:rsid w:val="003A595A"/>
    <w:pPr>
      <w:numPr>
        <w:ilvl w:val="6"/>
        <w:numId w:val="2"/>
      </w:numPr>
      <w:spacing w:before="240" w:after="60"/>
      <w:outlineLvl w:val="6"/>
    </w:pPr>
  </w:style>
  <w:style w:type="paragraph" w:styleId="Cmsor8">
    <w:name w:val="heading 8"/>
    <w:basedOn w:val="Norml"/>
    <w:next w:val="Norml"/>
    <w:link w:val="Cmsor8Char"/>
    <w:rsid w:val="003A595A"/>
    <w:pPr>
      <w:numPr>
        <w:ilvl w:val="7"/>
        <w:numId w:val="2"/>
      </w:numPr>
      <w:spacing w:before="240" w:after="60"/>
      <w:outlineLvl w:val="7"/>
    </w:pPr>
    <w:rPr>
      <w:i/>
      <w:iCs/>
    </w:rPr>
  </w:style>
  <w:style w:type="paragraph" w:styleId="Cmsor9">
    <w:name w:val="heading 9"/>
    <w:basedOn w:val="Norml"/>
    <w:next w:val="Norml"/>
    <w:link w:val="Cmsor9Char"/>
    <w:rsid w:val="003A595A"/>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3A595A"/>
    <w:rPr>
      <w:rFonts w:ascii="Times New Roman" w:eastAsia="Times New Roman" w:hAnsi="Times New Roman" w:cs="Arial"/>
      <w:b/>
      <w:bCs/>
      <w:kern w:val="32"/>
      <w:sz w:val="36"/>
      <w:szCs w:val="32"/>
      <w:lang w:val="hu-HU"/>
    </w:rPr>
  </w:style>
  <w:style w:type="character" w:customStyle="1" w:styleId="Cmsor2Char">
    <w:name w:val="Címsor 2 Char"/>
    <w:basedOn w:val="Bekezdsalapbettpusa"/>
    <w:link w:val="Cmsor2"/>
    <w:rsid w:val="003A595A"/>
    <w:rPr>
      <w:rFonts w:ascii="Times New Roman" w:eastAsia="Times New Roman" w:hAnsi="Times New Roman" w:cs="Arial"/>
      <w:b/>
      <w:bCs/>
      <w:iCs/>
      <w:sz w:val="32"/>
      <w:szCs w:val="28"/>
      <w:lang w:val="hu-HU"/>
    </w:rPr>
  </w:style>
  <w:style w:type="character" w:customStyle="1" w:styleId="Cmsor3Char">
    <w:name w:val="Címsor 3 Char"/>
    <w:basedOn w:val="Bekezdsalapbettpusa"/>
    <w:link w:val="Cmsor3"/>
    <w:rsid w:val="003A595A"/>
    <w:rPr>
      <w:rFonts w:ascii="Times New Roman" w:eastAsia="Times New Roman" w:hAnsi="Times New Roman" w:cs="Arial"/>
      <w:b/>
      <w:bCs/>
      <w:sz w:val="28"/>
      <w:szCs w:val="26"/>
      <w:lang w:val="hu-HU"/>
    </w:rPr>
  </w:style>
  <w:style w:type="character" w:customStyle="1" w:styleId="Cmsor4Char">
    <w:name w:val="Címsor 4 Char"/>
    <w:basedOn w:val="Bekezdsalapbettpusa"/>
    <w:link w:val="Cmsor4"/>
    <w:rsid w:val="003A595A"/>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3A595A"/>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3A595A"/>
    <w:rPr>
      <w:rFonts w:ascii="Times New Roman" w:eastAsia="Times New Roman" w:hAnsi="Times New Roman" w:cs="Times New Roman"/>
      <w:b/>
      <w:bCs/>
      <w:lang w:val="hu-HU"/>
    </w:rPr>
  </w:style>
  <w:style w:type="character" w:customStyle="1" w:styleId="Cmsor7Char">
    <w:name w:val="Címsor 7 Char"/>
    <w:basedOn w:val="Bekezdsalapbettpusa"/>
    <w:link w:val="Cmsor7"/>
    <w:rsid w:val="003A595A"/>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3A595A"/>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3A595A"/>
    <w:rPr>
      <w:rFonts w:ascii="Arial" w:eastAsia="Times New Roman" w:hAnsi="Arial" w:cs="Arial"/>
      <w:lang w:val="hu-HU"/>
    </w:rPr>
  </w:style>
  <w:style w:type="paragraph" w:styleId="Cm">
    <w:name w:val="Title"/>
    <w:basedOn w:val="Norml"/>
    <w:next w:val="Alcm"/>
    <w:link w:val="CmChar"/>
    <w:autoRedefine/>
    <w:rsid w:val="003A595A"/>
    <w:pPr>
      <w:keepNext/>
      <w:spacing w:line="240" w:lineRule="auto"/>
      <w:ind w:firstLine="0"/>
      <w:jc w:val="center"/>
    </w:pPr>
    <w:rPr>
      <w:rFonts w:cs="Arial"/>
      <w:b/>
      <w:bCs/>
      <w:caps/>
      <w:kern w:val="28"/>
      <w:sz w:val="52"/>
      <w:szCs w:val="32"/>
    </w:rPr>
  </w:style>
  <w:style w:type="character" w:customStyle="1" w:styleId="CmChar">
    <w:name w:val="Cím Char"/>
    <w:basedOn w:val="Bekezdsalapbettpusa"/>
    <w:link w:val="Cm"/>
    <w:rsid w:val="003A595A"/>
    <w:rPr>
      <w:rFonts w:ascii="Times New Roman" w:eastAsia="Times New Roman" w:hAnsi="Times New Roman" w:cs="Arial"/>
      <w:b/>
      <w:bCs/>
      <w:caps/>
      <w:kern w:val="28"/>
      <w:sz w:val="52"/>
      <w:szCs w:val="32"/>
      <w:lang w:val="hu-HU"/>
    </w:rPr>
  </w:style>
  <w:style w:type="paragraph" w:customStyle="1" w:styleId="Cmlapszerz">
    <w:name w:val="Címlap szerző"/>
    <w:basedOn w:val="Norml"/>
    <w:autoRedefine/>
    <w:rsid w:val="003A595A"/>
    <w:pPr>
      <w:keepNext/>
      <w:spacing w:after="240" w:line="240" w:lineRule="auto"/>
      <w:ind w:firstLine="0"/>
      <w:jc w:val="center"/>
    </w:pPr>
    <w:rPr>
      <w:noProof/>
      <w:sz w:val="40"/>
    </w:rPr>
  </w:style>
  <w:style w:type="paragraph" w:styleId="Alcm">
    <w:name w:val="Subtitle"/>
    <w:basedOn w:val="Norml"/>
    <w:link w:val="AlcmChar"/>
    <w:autoRedefine/>
    <w:rsid w:val="003A595A"/>
    <w:pPr>
      <w:keepLines/>
      <w:spacing w:before="120" w:after="4200"/>
      <w:ind w:firstLine="0"/>
      <w:jc w:val="center"/>
    </w:pPr>
    <w:rPr>
      <w:rFonts w:cs="Arial"/>
      <w:noProof/>
      <w:sz w:val="32"/>
    </w:rPr>
  </w:style>
  <w:style w:type="character" w:customStyle="1" w:styleId="AlcmChar">
    <w:name w:val="Alcím Char"/>
    <w:basedOn w:val="Bekezdsalapbettpusa"/>
    <w:link w:val="Alcm"/>
    <w:rsid w:val="003A595A"/>
    <w:rPr>
      <w:rFonts w:ascii="Times New Roman" w:eastAsia="Times New Roman" w:hAnsi="Times New Roman" w:cs="Arial"/>
      <w:noProof/>
      <w:sz w:val="32"/>
      <w:szCs w:val="24"/>
      <w:lang w:val="hu-HU"/>
    </w:rPr>
  </w:style>
  <w:style w:type="paragraph" w:styleId="llb">
    <w:name w:val="footer"/>
    <w:basedOn w:val="Norml"/>
    <w:link w:val="llbChar"/>
    <w:uiPriority w:val="99"/>
    <w:rsid w:val="003A595A"/>
    <w:pPr>
      <w:tabs>
        <w:tab w:val="center" w:pos="4320"/>
        <w:tab w:val="right" w:pos="8640"/>
      </w:tabs>
      <w:ind w:firstLine="0"/>
    </w:pPr>
  </w:style>
  <w:style w:type="character" w:customStyle="1" w:styleId="llbChar">
    <w:name w:val="Élőláb Char"/>
    <w:basedOn w:val="Bekezdsalapbettpusa"/>
    <w:link w:val="llb"/>
    <w:uiPriority w:val="99"/>
    <w:rsid w:val="003A595A"/>
    <w:rPr>
      <w:rFonts w:ascii="Times New Roman" w:eastAsia="Times New Roman" w:hAnsi="Times New Roman" w:cs="Times New Roman"/>
      <w:sz w:val="24"/>
      <w:szCs w:val="24"/>
      <w:lang w:val="hu-HU"/>
    </w:rPr>
  </w:style>
  <w:style w:type="paragraph" w:styleId="TJ2">
    <w:name w:val="toc 2"/>
    <w:basedOn w:val="Norml"/>
    <w:next w:val="Norml"/>
    <w:autoRedefine/>
    <w:uiPriority w:val="39"/>
    <w:rsid w:val="003A595A"/>
    <w:pPr>
      <w:spacing w:after="0"/>
      <w:ind w:left="238" w:firstLine="0"/>
    </w:pPr>
  </w:style>
  <w:style w:type="paragraph" w:customStyle="1" w:styleId="Nyilatkozatcm">
    <w:name w:val="Nyilatkozat cím"/>
    <w:basedOn w:val="Norml"/>
    <w:next w:val="Norml"/>
    <w:autoRedefine/>
    <w:rsid w:val="00311DC5"/>
    <w:pPr>
      <w:keepNext/>
      <w:pageBreakBefore/>
      <w:spacing w:after="640"/>
      <w:ind w:firstLine="0"/>
      <w:jc w:val="center"/>
    </w:pPr>
    <w:rPr>
      <w:b/>
      <w:caps/>
      <w:sz w:val="36"/>
    </w:rPr>
  </w:style>
  <w:style w:type="paragraph" w:customStyle="1" w:styleId="Nyilatkozatkeltezs">
    <w:name w:val="Nyilatkozat keltezés"/>
    <w:basedOn w:val="Nyilatkozatszveg"/>
    <w:rsid w:val="003A595A"/>
    <w:pPr>
      <w:spacing w:before="240" w:after="960"/>
    </w:pPr>
  </w:style>
  <w:style w:type="paragraph" w:styleId="TJ1">
    <w:name w:val="toc 1"/>
    <w:basedOn w:val="Norml"/>
    <w:next w:val="Norml"/>
    <w:autoRedefine/>
    <w:uiPriority w:val="39"/>
    <w:rsid w:val="003A595A"/>
    <w:pPr>
      <w:tabs>
        <w:tab w:val="right" w:leader="dot" w:pos="8494"/>
      </w:tabs>
      <w:spacing w:after="0"/>
      <w:ind w:firstLine="0"/>
    </w:pPr>
    <w:rPr>
      <w:b/>
    </w:rPr>
  </w:style>
  <w:style w:type="paragraph" w:styleId="TJ3">
    <w:name w:val="toc 3"/>
    <w:basedOn w:val="Norml"/>
    <w:next w:val="Norml"/>
    <w:autoRedefine/>
    <w:uiPriority w:val="39"/>
    <w:rsid w:val="003A595A"/>
    <w:pPr>
      <w:spacing w:after="0"/>
      <w:ind w:left="482" w:firstLine="0"/>
    </w:pPr>
  </w:style>
  <w:style w:type="character" w:styleId="Hiperhivatkozs">
    <w:name w:val="Hyperlink"/>
    <w:uiPriority w:val="99"/>
    <w:rsid w:val="003A595A"/>
    <w:rPr>
      <w:color w:val="0000FF"/>
      <w:u w:val="single"/>
    </w:rPr>
  </w:style>
  <w:style w:type="character" w:styleId="Oldalszm">
    <w:name w:val="page number"/>
    <w:basedOn w:val="Bekezdsalapbettpusa"/>
    <w:rsid w:val="003A595A"/>
  </w:style>
  <w:style w:type="paragraph" w:customStyle="1" w:styleId="Irodalomjegyzksor">
    <w:name w:val="Irodalomjegyzék sor"/>
    <w:basedOn w:val="Norml"/>
    <w:autoRedefine/>
    <w:qFormat/>
    <w:rsid w:val="003A595A"/>
    <w:pPr>
      <w:numPr>
        <w:numId w:val="1"/>
      </w:numPr>
      <w:tabs>
        <w:tab w:val="clear" w:pos="1134"/>
        <w:tab w:val="left" w:pos="567"/>
      </w:tabs>
      <w:spacing w:before="120" w:after="240" w:line="240" w:lineRule="auto"/>
      <w:ind w:left="567" w:hanging="567"/>
      <w:jc w:val="left"/>
    </w:pPr>
    <w:rPr>
      <w:noProof/>
    </w:rPr>
  </w:style>
  <w:style w:type="paragraph" w:customStyle="1" w:styleId="Fejezetcimszmozsnlkl">
    <w:name w:val="Fejezetcim számozás nélkül"/>
    <w:basedOn w:val="Cmsor1"/>
    <w:next w:val="Norml"/>
    <w:rsid w:val="003A595A"/>
    <w:pPr>
      <w:numPr>
        <w:numId w:val="0"/>
      </w:numPr>
      <w:spacing w:before="240"/>
    </w:pPr>
  </w:style>
  <w:style w:type="paragraph" w:styleId="Kpalrs">
    <w:name w:val="caption"/>
    <w:basedOn w:val="Norml"/>
    <w:next w:val="Norml"/>
    <w:autoRedefine/>
    <w:qFormat/>
    <w:rsid w:val="00EE0B70"/>
    <w:pPr>
      <w:spacing w:before="120" w:after="240"/>
      <w:ind w:firstLine="0"/>
      <w:jc w:val="center"/>
    </w:pPr>
    <w:rPr>
      <w:b/>
      <w:bCs/>
      <w:sz w:val="20"/>
      <w:szCs w:val="20"/>
    </w:rPr>
  </w:style>
  <w:style w:type="paragraph" w:customStyle="1" w:styleId="tmutat">
    <w:name w:val="Útmutató"/>
    <w:basedOn w:val="Norml"/>
    <w:rsid w:val="003A595A"/>
    <w:pPr>
      <w:spacing w:line="240" w:lineRule="auto"/>
      <w:ind w:firstLine="0"/>
    </w:pPr>
    <w:rPr>
      <w:sz w:val="21"/>
      <w:szCs w:val="22"/>
    </w:rPr>
  </w:style>
  <w:style w:type="paragraph" w:customStyle="1" w:styleId="tmutatcm">
    <w:name w:val="Útmutató cím"/>
    <w:basedOn w:val="tmutat"/>
    <w:rsid w:val="003A595A"/>
    <w:pPr>
      <w:jc w:val="center"/>
    </w:pPr>
    <w:rPr>
      <w:b/>
      <w:sz w:val="24"/>
    </w:rPr>
  </w:style>
  <w:style w:type="paragraph" w:customStyle="1" w:styleId="Nyilatkozatszveg">
    <w:name w:val="Nyilatkozat szöveg"/>
    <w:basedOn w:val="Norml"/>
    <w:rsid w:val="003A595A"/>
    <w:pPr>
      <w:ind w:firstLine="0"/>
    </w:pPr>
  </w:style>
  <w:style w:type="paragraph" w:customStyle="1" w:styleId="Nyilatkozatalrs">
    <w:name w:val="Nyilatkozat aláírás"/>
    <w:basedOn w:val="Nyilatkozatszveg"/>
    <w:rsid w:val="003A595A"/>
    <w:pPr>
      <w:tabs>
        <w:tab w:val="center" w:pos="6237"/>
      </w:tabs>
      <w:spacing w:after="0" w:line="240" w:lineRule="auto"/>
      <w:ind w:left="3686"/>
    </w:pPr>
    <w:rPr>
      <w:noProof/>
    </w:rPr>
  </w:style>
  <w:style w:type="paragraph" w:customStyle="1" w:styleId="Cmlaplog">
    <w:name w:val="Címlap logó"/>
    <w:basedOn w:val="Norml"/>
    <w:rsid w:val="003A595A"/>
    <w:pPr>
      <w:ind w:firstLine="0"/>
      <w:jc w:val="center"/>
    </w:pPr>
    <w:rPr>
      <w:szCs w:val="20"/>
    </w:rPr>
  </w:style>
  <w:style w:type="paragraph" w:customStyle="1" w:styleId="Cmlapkarstanszk">
    <w:name w:val="Címlap kar és tanszék"/>
    <w:basedOn w:val="Norml"/>
    <w:rsid w:val="003A595A"/>
    <w:pPr>
      <w:spacing w:after="0" w:line="240" w:lineRule="auto"/>
      <w:ind w:firstLine="0"/>
      <w:jc w:val="center"/>
    </w:pPr>
    <w:rPr>
      <w:szCs w:val="20"/>
    </w:rPr>
  </w:style>
  <w:style w:type="paragraph" w:customStyle="1" w:styleId="Cmlapegyetem">
    <w:name w:val="Címlap egyetem"/>
    <w:basedOn w:val="Norml"/>
    <w:rsid w:val="003A595A"/>
    <w:pPr>
      <w:spacing w:before="120" w:after="0" w:line="240" w:lineRule="auto"/>
      <w:ind w:firstLine="0"/>
      <w:jc w:val="center"/>
    </w:pPr>
    <w:rPr>
      <w:b/>
      <w:bCs/>
      <w:szCs w:val="20"/>
    </w:rPr>
  </w:style>
  <w:style w:type="numbering" w:customStyle="1" w:styleId="tmutatszmozottlista">
    <w:name w:val="Útmutató számozott lista"/>
    <w:basedOn w:val="Nemlista"/>
    <w:rsid w:val="003A595A"/>
    <w:pPr>
      <w:numPr>
        <w:numId w:val="3"/>
      </w:numPr>
    </w:pPr>
  </w:style>
  <w:style w:type="character" w:customStyle="1" w:styleId="tmutatkiemels">
    <w:name w:val="Útmutató kiemelés"/>
    <w:rsid w:val="003A595A"/>
    <w:rPr>
      <w:b/>
      <w:bCs/>
    </w:rPr>
  </w:style>
  <w:style w:type="character" w:customStyle="1" w:styleId="tmutatfontos">
    <w:name w:val="Útmutató fontos"/>
    <w:rsid w:val="003A595A"/>
    <w:rPr>
      <w:b/>
      <w:u w:val="single"/>
    </w:rPr>
  </w:style>
  <w:style w:type="character" w:customStyle="1" w:styleId="Irodalomjegyzkforrs">
    <w:name w:val="Irodalomjegyzék forrás"/>
    <w:qFormat/>
    <w:rsid w:val="003A595A"/>
    <w:rPr>
      <w:i/>
    </w:rPr>
  </w:style>
  <w:style w:type="character" w:styleId="Kiemels">
    <w:name w:val="Emphasis"/>
    <w:qFormat/>
    <w:rsid w:val="003A595A"/>
    <w:rPr>
      <w:i/>
      <w:iCs/>
    </w:rPr>
  </w:style>
  <w:style w:type="character" w:styleId="Kiemels2">
    <w:name w:val="Strong"/>
    <w:qFormat/>
    <w:rsid w:val="003A595A"/>
    <w:rPr>
      <w:b/>
      <w:bCs/>
    </w:rPr>
  </w:style>
  <w:style w:type="paragraph" w:customStyle="1" w:styleId="Kp">
    <w:name w:val="Kép"/>
    <w:basedOn w:val="Norml"/>
    <w:next w:val="Kpalrs"/>
    <w:qFormat/>
    <w:rsid w:val="003A595A"/>
    <w:pPr>
      <w:keepNext/>
      <w:spacing w:before="240" w:line="240" w:lineRule="auto"/>
      <w:ind w:firstLine="0"/>
      <w:jc w:val="center"/>
    </w:pPr>
  </w:style>
  <w:style w:type="paragraph" w:customStyle="1" w:styleId="Kd">
    <w:name w:val="Kód"/>
    <w:basedOn w:val="Norml"/>
    <w:qFormat/>
    <w:rsid w:val="003A595A"/>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customStyle="1" w:styleId="Fejezetcmtartalomjegyzknlkl">
    <w:name w:val="Fejezetcím tartalomjegyzék nélkül"/>
    <w:basedOn w:val="Fejezetcimszmozsnlkl"/>
    <w:next w:val="Norml"/>
    <w:qFormat/>
    <w:rsid w:val="00BC20C9"/>
    <w:pPr>
      <w:numPr>
        <w:numId w:val="12"/>
      </w:numPr>
      <w:outlineLvl w:val="9"/>
    </w:pPr>
    <w:rPr>
      <w:noProof/>
    </w:rPr>
  </w:style>
  <w:style w:type="character" w:styleId="Mrltotthiperhivatkozs">
    <w:name w:val="FollowedHyperlink"/>
    <w:basedOn w:val="Bekezdsalapbettpusa"/>
    <w:uiPriority w:val="99"/>
    <w:semiHidden/>
    <w:unhideWhenUsed/>
    <w:rsid w:val="006D5E8B"/>
    <w:rPr>
      <w:color w:val="954F72" w:themeColor="followedHyperlink"/>
      <w:u w:val="single"/>
    </w:rPr>
  </w:style>
  <w:style w:type="paragraph" w:styleId="lfej">
    <w:name w:val="header"/>
    <w:basedOn w:val="Norml"/>
    <w:link w:val="lfejChar"/>
    <w:uiPriority w:val="99"/>
    <w:unhideWhenUsed/>
    <w:rsid w:val="00E60372"/>
    <w:pPr>
      <w:tabs>
        <w:tab w:val="center" w:pos="4703"/>
        <w:tab w:val="right" w:pos="9406"/>
      </w:tabs>
      <w:spacing w:after="0" w:line="240" w:lineRule="auto"/>
    </w:pPr>
  </w:style>
  <w:style w:type="character" w:customStyle="1" w:styleId="lfejChar">
    <w:name w:val="Élőfej Char"/>
    <w:basedOn w:val="Bekezdsalapbettpusa"/>
    <w:link w:val="lfej"/>
    <w:uiPriority w:val="99"/>
    <w:rsid w:val="00E60372"/>
    <w:rPr>
      <w:rFonts w:ascii="Times New Roman" w:eastAsia="Times New Roman" w:hAnsi="Times New Roman" w:cs="Times New Roman"/>
      <w:sz w:val="24"/>
      <w:szCs w:val="24"/>
      <w:lang w:val="hu-HU"/>
    </w:rPr>
  </w:style>
  <w:style w:type="table" w:styleId="Rcsostblzat">
    <w:name w:val="Table Grid"/>
    <w:basedOn w:val="Normltblzat"/>
    <w:uiPriority w:val="39"/>
    <w:rsid w:val="0099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ajegyzk">
    <w:name w:val="table of figures"/>
    <w:basedOn w:val="Norml"/>
    <w:next w:val="Norml"/>
    <w:uiPriority w:val="99"/>
    <w:unhideWhenUsed/>
    <w:rsid w:val="00773E62"/>
    <w:pPr>
      <w:spacing w:after="0"/>
      <w:ind w:firstLine="0"/>
    </w:pPr>
  </w:style>
  <w:style w:type="paragraph" w:styleId="Tartalomjegyzkcmsora">
    <w:name w:val="TOC Heading"/>
    <w:basedOn w:val="Cmsor1"/>
    <w:next w:val="Norml"/>
    <w:uiPriority w:val="39"/>
    <w:unhideWhenUsed/>
    <w:qFormat/>
    <w:rsid w:val="002509E9"/>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paragraph" w:styleId="TJ4">
    <w:name w:val="toc 4"/>
    <w:basedOn w:val="Norml"/>
    <w:next w:val="Norml"/>
    <w:autoRedefine/>
    <w:uiPriority w:val="39"/>
    <w:unhideWhenUsed/>
    <w:rsid w:val="002509E9"/>
    <w:pPr>
      <w:spacing w:after="100"/>
      <w:ind w:left="720"/>
    </w:pPr>
  </w:style>
  <w:style w:type="paragraph" w:styleId="Listaszerbekezds">
    <w:name w:val="List Paragraph"/>
    <w:basedOn w:val="Norml"/>
    <w:uiPriority w:val="34"/>
    <w:qFormat/>
    <w:rsid w:val="00606798"/>
    <w:pPr>
      <w:ind w:left="720"/>
      <w:contextualSpacing/>
    </w:pPr>
  </w:style>
  <w:style w:type="character" w:styleId="Helyrzszveg">
    <w:name w:val="Placeholder Text"/>
    <w:basedOn w:val="Bekezdsalapbettpusa"/>
    <w:uiPriority w:val="99"/>
    <w:semiHidden/>
    <w:rsid w:val="00186210"/>
    <w:rPr>
      <w:color w:val="808080"/>
    </w:rPr>
  </w:style>
  <w:style w:type="character" w:styleId="Jegyzethivatkozs">
    <w:name w:val="annotation reference"/>
    <w:basedOn w:val="Bekezdsalapbettpusa"/>
    <w:uiPriority w:val="99"/>
    <w:semiHidden/>
    <w:unhideWhenUsed/>
    <w:rsid w:val="00AF303B"/>
    <w:rPr>
      <w:sz w:val="16"/>
      <w:szCs w:val="16"/>
    </w:rPr>
  </w:style>
  <w:style w:type="paragraph" w:styleId="Jegyzetszveg">
    <w:name w:val="annotation text"/>
    <w:basedOn w:val="Norml"/>
    <w:link w:val="JegyzetszvegChar"/>
    <w:uiPriority w:val="99"/>
    <w:semiHidden/>
    <w:unhideWhenUsed/>
    <w:rsid w:val="00AF303B"/>
    <w:pPr>
      <w:spacing w:line="240" w:lineRule="auto"/>
    </w:pPr>
    <w:rPr>
      <w:sz w:val="20"/>
      <w:szCs w:val="20"/>
    </w:rPr>
  </w:style>
  <w:style w:type="character" w:customStyle="1" w:styleId="JegyzetszvegChar">
    <w:name w:val="Jegyzetszöveg Char"/>
    <w:basedOn w:val="Bekezdsalapbettpusa"/>
    <w:link w:val="Jegyzetszveg"/>
    <w:uiPriority w:val="99"/>
    <w:semiHidden/>
    <w:rsid w:val="00AF303B"/>
    <w:rPr>
      <w:rFonts w:ascii="Times New Roman" w:eastAsia="Times New Roman" w:hAnsi="Times New Roman" w:cs="Times New Roman"/>
      <w:sz w:val="20"/>
      <w:szCs w:val="20"/>
      <w:lang w:val="hu-HU"/>
    </w:rPr>
  </w:style>
  <w:style w:type="paragraph" w:styleId="Megjegyzstrgya">
    <w:name w:val="annotation subject"/>
    <w:basedOn w:val="Jegyzetszveg"/>
    <w:next w:val="Jegyzetszveg"/>
    <w:link w:val="MegjegyzstrgyaChar"/>
    <w:uiPriority w:val="99"/>
    <w:semiHidden/>
    <w:unhideWhenUsed/>
    <w:rsid w:val="00AF303B"/>
    <w:rPr>
      <w:b/>
      <w:bCs/>
    </w:rPr>
  </w:style>
  <w:style w:type="character" w:customStyle="1" w:styleId="MegjegyzstrgyaChar">
    <w:name w:val="Megjegyzés tárgya Char"/>
    <w:basedOn w:val="JegyzetszvegChar"/>
    <w:link w:val="Megjegyzstrgya"/>
    <w:uiPriority w:val="99"/>
    <w:semiHidden/>
    <w:rsid w:val="00AF303B"/>
    <w:rPr>
      <w:rFonts w:ascii="Times New Roman" w:eastAsia="Times New Roman" w:hAnsi="Times New Roman" w:cs="Times New Roman"/>
      <w:b/>
      <w:bCs/>
      <w:sz w:val="20"/>
      <w:szCs w:val="20"/>
      <w:lang w:val="hu-HU"/>
    </w:rPr>
  </w:style>
  <w:style w:type="paragraph" w:styleId="Buborkszveg">
    <w:name w:val="Balloon Text"/>
    <w:basedOn w:val="Norml"/>
    <w:link w:val="BuborkszvegChar"/>
    <w:uiPriority w:val="99"/>
    <w:semiHidden/>
    <w:unhideWhenUsed/>
    <w:rsid w:val="00AF303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AF303B"/>
    <w:rPr>
      <w:rFonts w:ascii="Segoe UI" w:eastAsia="Times New Roman" w:hAnsi="Segoe UI" w:cs="Segoe UI"/>
      <w:sz w:val="18"/>
      <w:szCs w:val="18"/>
      <w:lang w:val="hu-HU"/>
    </w:rPr>
  </w:style>
  <w:style w:type="paragraph" w:styleId="Vltozat">
    <w:name w:val="Revision"/>
    <w:hidden/>
    <w:uiPriority w:val="99"/>
    <w:semiHidden/>
    <w:rsid w:val="00311DC5"/>
    <w:pPr>
      <w:spacing w:after="0" w:line="240" w:lineRule="auto"/>
    </w:pPr>
    <w:rPr>
      <w:rFonts w:ascii="Times New Roman" w:eastAsia="Times New Roman" w:hAnsi="Times New Roman" w:cs="Times New Roman"/>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99756">
      <w:bodyDiv w:val="1"/>
      <w:marLeft w:val="0"/>
      <w:marRight w:val="0"/>
      <w:marTop w:val="0"/>
      <w:marBottom w:val="0"/>
      <w:divBdr>
        <w:top w:val="none" w:sz="0" w:space="0" w:color="auto"/>
        <w:left w:val="none" w:sz="0" w:space="0" w:color="auto"/>
        <w:bottom w:val="none" w:sz="0" w:space="0" w:color="auto"/>
        <w:right w:val="none" w:sz="0" w:space="0" w:color="auto"/>
      </w:divBdr>
    </w:div>
    <w:div w:id="234824386">
      <w:bodyDiv w:val="1"/>
      <w:marLeft w:val="0"/>
      <w:marRight w:val="0"/>
      <w:marTop w:val="0"/>
      <w:marBottom w:val="0"/>
      <w:divBdr>
        <w:top w:val="none" w:sz="0" w:space="0" w:color="auto"/>
        <w:left w:val="none" w:sz="0" w:space="0" w:color="auto"/>
        <w:bottom w:val="none" w:sz="0" w:space="0" w:color="auto"/>
        <w:right w:val="none" w:sz="0" w:space="0" w:color="auto"/>
      </w:divBdr>
    </w:div>
    <w:div w:id="678848848">
      <w:bodyDiv w:val="1"/>
      <w:marLeft w:val="0"/>
      <w:marRight w:val="0"/>
      <w:marTop w:val="0"/>
      <w:marBottom w:val="0"/>
      <w:divBdr>
        <w:top w:val="none" w:sz="0" w:space="0" w:color="auto"/>
        <w:left w:val="none" w:sz="0" w:space="0" w:color="auto"/>
        <w:bottom w:val="none" w:sz="0" w:space="0" w:color="auto"/>
        <w:right w:val="none" w:sz="0" w:space="0" w:color="auto"/>
      </w:divBdr>
    </w:div>
    <w:div w:id="1594821945">
      <w:bodyDiv w:val="1"/>
      <w:marLeft w:val="0"/>
      <w:marRight w:val="0"/>
      <w:marTop w:val="0"/>
      <w:marBottom w:val="0"/>
      <w:divBdr>
        <w:top w:val="none" w:sz="0" w:space="0" w:color="auto"/>
        <w:left w:val="none" w:sz="0" w:space="0" w:color="auto"/>
        <w:bottom w:val="none" w:sz="0" w:space="0" w:color="auto"/>
        <w:right w:val="none" w:sz="0" w:space="0" w:color="auto"/>
      </w:divBdr>
    </w:div>
    <w:div w:id="1928466364">
      <w:bodyDiv w:val="1"/>
      <w:marLeft w:val="0"/>
      <w:marRight w:val="0"/>
      <w:marTop w:val="0"/>
      <w:marBottom w:val="0"/>
      <w:divBdr>
        <w:top w:val="none" w:sz="0" w:space="0" w:color="auto"/>
        <w:left w:val="none" w:sz="0" w:space="0" w:color="auto"/>
        <w:bottom w:val="none" w:sz="0" w:space="0" w:color="auto"/>
        <w:right w:val="none" w:sz="0" w:space="0" w:color="auto"/>
      </w:divBdr>
    </w:div>
    <w:div w:id="1954480586">
      <w:bodyDiv w:val="1"/>
      <w:marLeft w:val="0"/>
      <w:marRight w:val="0"/>
      <w:marTop w:val="0"/>
      <w:marBottom w:val="0"/>
      <w:divBdr>
        <w:top w:val="none" w:sz="0" w:space="0" w:color="auto"/>
        <w:left w:val="none" w:sz="0" w:space="0" w:color="auto"/>
        <w:bottom w:val="none" w:sz="0" w:space="0" w:color="auto"/>
        <w:right w:val="none" w:sz="0" w:space="0" w:color="auto"/>
      </w:divBdr>
    </w:div>
    <w:div w:id="206648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msdn.microsoft.com/en-us/library/aa752093(v=vs.85).aspx" TargetMode="External"/><Relationship Id="rId21" Type="http://schemas.openxmlformats.org/officeDocument/2006/relationships/image" Target="media/image12.png"/><Relationship Id="rId34" Type="http://schemas.openxmlformats.org/officeDocument/2006/relationships/hyperlink" Target="https://technet.microsoft.com/en-us/library/hh849971.aspx" TargetMode="External"/><Relationship Id="rId42" Type="http://schemas.openxmlformats.org/officeDocument/2006/relationships/hyperlink" Target="https://en.wikipedia.org/wiki/V-Model" TargetMode="External"/><Relationship Id="rId47" Type="http://schemas.openxmlformats.org/officeDocument/2006/relationships/hyperlink" Target="https://en.wikipedia.org/wiki/Same-origin_policy" TargetMode="External"/><Relationship Id="rId50" Type="http://schemas.openxmlformats.org/officeDocument/2006/relationships/hyperlink" Target="https://blogs.technet.microsoft.com/heyscriptingguy/2015/09/14/backwards-compatibility-in-powershell/"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technet.microsoft.com/en-us/library/bb978526.aspx" TargetMode="External"/><Relationship Id="rId37" Type="http://schemas.openxmlformats.org/officeDocument/2006/relationships/hyperlink" Target="https://technet.microsoft.com/en-us/library/hh847734.aspx" TargetMode="External"/><Relationship Id="rId40" Type="http://schemas.openxmlformats.org/officeDocument/2006/relationships/hyperlink" Target="https://technet.microsoft.com/en-us/library/ee176961.aspx" TargetMode="External"/><Relationship Id="rId45" Type="http://schemas.openxmlformats.org/officeDocument/2006/relationships/hyperlink" Target="https://en.wikipedia.org/wiki/Denial-of-service_attack" TargetMode="Externa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hasznaltauto-index.hu/cikk/trendfordulo_elott_a_hasznaltauto-piac-81" TargetMode="External"/><Relationship Id="rId44" Type="http://schemas.openxmlformats.org/officeDocument/2006/relationships/hyperlink" Target="https://en.wikipedia.org/wiki/Load_balancing_(computing)" TargetMode="External"/><Relationship Id="rId52" Type="http://schemas.openxmlformats.org/officeDocument/2006/relationships/hyperlink" Target="http://www.edmunds.com/car-buying/how-fast-does-my-new-car-lose-value-infographic.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en.wikipedia.org/wiki/Web_scraping" TargetMode="External"/><Relationship Id="rId35" Type="http://schemas.openxmlformats.org/officeDocument/2006/relationships/hyperlink" Target="https://msdn.microsoft.com/en-us/library/aa752084(v=vs.85).aspx" TargetMode="External"/><Relationship Id="rId43" Type="http://schemas.openxmlformats.org/officeDocument/2006/relationships/hyperlink" Target="https://blogs.msdn.microsoft.com/powershell/2016/08/18/powershell-on-linux-and-open-source-2/" TargetMode="External"/><Relationship Id="rId48" Type="http://schemas.openxmlformats.org/officeDocument/2006/relationships/hyperlink" Target="http://conversionxl.com/first-impressions-matter-the-importance-of-great-visual-design/" TargetMode="External"/><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en.wikipedia.org/wiki/Spike_(software_development)"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technet.microsoft.com/en-us/library/hh849901.aspx" TargetMode="External"/><Relationship Id="rId38" Type="http://schemas.openxmlformats.org/officeDocument/2006/relationships/hyperlink" Target="https://msdn.microsoft.com/en-us/powershell/scripting/getting-started/cookbooks/creating-.net-and-com-objects--new-object-" TargetMode="External"/><Relationship Id="rId46" Type="http://schemas.openxmlformats.org/officeDocument/2006/relationships/hyperlink" Target="https://en.wikipedia.org/wiki/Multitenancy" TargetMode="External"/><Relationship Id="rId20" Type="http://schemas.openxmlformats.org/officeDocument/2006/relationships/image" Target="media/image11.png"/><Relationship Id="rId41" Type="http://schemas.openxmlformats.org/officeDocument/2006/relationships/hyperlink" Target="http://getbootstrap.com/"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blogs.msdn.microsoft.com/powershell/2006/09/10/controlling-internet-explorer-object-from-powershell/" TargetMode="External"/><Relationship Id="rId49" Type="http://schemas.openxmlformats.org/officeDocument/2006/relationships/hyperlink" Target="https://w3techs.com/technologies/overview/programming_language/al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FADE2-D5AB-40F5-A2BF-045A54360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14864</TotalTime>
  <Pages>1</Pages>
  <Words>11030</Words>
  <Characters>62874</Characters>
  <Application>Microsoft Office Word</Application>
  <DocSecurity>0</DocSecurity>
  <Lines>523</Lines>
  <Paragraphs>147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dc:creator>
  <cp:keywords/>
  <dc:description/>
  <cp:lastModifiedBy>Zsolt</cp:lastModifiedBy>
  <cp:revision>211</cp:revision>
  <dcterms:created xsi:type="dcterms:W3CDTF">2016-08-26T08:45:00Z</dcterms:created>
  <dcterms:modified xsi:type="dcterms:W3CDTF">2016-12-04T19:04:00Z</dcterms:modified>
</cp:coreProperties>
</file>